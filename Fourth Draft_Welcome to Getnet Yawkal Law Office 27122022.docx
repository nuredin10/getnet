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kinsoku/>
        <w:wordWrap/>
        <w:overflowPunct/>
        <w:topLinePunct w:val="0"/>
        <w:autoSpaceDE/>
        <w:autoSpaceDN/>
        <w:bidi w:val="0"/>
        <w:adjustRightInd/>
        <w:snapToGrid/>
        <w:spacing w:after="120" w:line="360" w:lineRule="auto"/>
        <w:rPr>
          <w:ins w:id="0" w:author="Getnet Yawkal" w:date="2022-12-27T09:54:20Z"/>
          <w:rFonts w:hint="default" w:ascii="Times New Roman" w:hAnsi="Times New Roman" w:eastAsia="Tahoma" w:cs="Times New Roman"/>
          <w:b/>
          <w:bCs/>
          <w:i w:val="0"/>
          <w:iCs w:val="0"/>
          <w:caps w:val="0"/>
          <w:color w:val="C00000"/>
          <w:spacing w:val="0"/>
          <w:kern w:val="0"/>
          <w:sz w:val="24"/>
          <w:szCs w:val="24"/>
          <w:shd w:val="clear" w:fill="FFFFFF"/>
          <w:vertAlign w:val="baseline"/>
          <w:lang w:val="en-US" w:eastAsia="zh-CN" w:bidi="ar"/>
        </w:rPr>
      </w:pPr>
      <w:ins w:id="1" w:author="Getnet Yawkal" w:date="2022-12-27T09:54:17Z">
        <w:r>
          <w:rPr>
            <w:rFonts w:hint="default" w:ascii="Times New Roman" w:hAnsi="Times New Roman" w:eastAsia="Tahoma" w:cs="Times New Roman"/>
            <w:b/>
            <w:bCs/>
            <w:i w:val="0"/>
            <w:iCs w:val="0"/>
            <w:caps w:val="0"/>
            <w:color w:val="C00000"/>
            <w:spacing w:val="0"/>
            <w:kern w:val="0"/>
            <w:sz w:val="24"/>
            <w:szCs w:val="24"/>
            <w:shd w:val="clear" w:fill="FFFFFF"/>
            <w:vertAlign w:val="baseline"/>
            <w:lang w:val="en-US" w:eastAsia="zh-CN" w:bidi="ar"/>
          </w:rPr>
          <w:t>L</w:t>
        </w:r>
      </w:ins>
      <w:ins w:id="2" w:author="Getnet Yawkal" w:date="2022-12-27T09:54:18Z">
        <w:r>
          <w:rPr>
            <w:rFonts w:hint="default" w:ascii="Times New Roman" w:hAnsi="Times New Roman" w:eastAsia="Tahoma" w:cs="Times New Roman"/>
            <w:b/>
            <w:bCs/>
            <w:i w:val="0"/>
            <w:iCs w:val="0"/>
            <w:caps w:val="0"/>
            <w:color w:val="C00000"/>
            <w:spacing w:val="0"/>
            <w:kern w:val="0"/>
            <w:sz w:val="24"/>
            <w:szCs w:val="24"/>
            <w:shd w:val="clear" w:fill="FFFFFF"/>
            <w:vertAlign w:val="baseline"/>
            <w:lang w:val="en-US" w:eastAsia="zh-CN" w:bidi="ar"/>
          </w:rPr>
          <w:t>O</w:t>
        </w:r>
      </w:ins>
      <w:ins w:id="3" w:author="Getnet Yawkal" w:date="2022-12-27T09:54:19Z">
        <w:r>
          <w:rPr>
            <w:rFonts w:hint="default" w:ascii="Times New Roman" w:hAnsi="Times New Roman" w:eastAsia="Tahoma" w:cs="Times New Roman"/>
            <w:b/>
            <w:bCs/>
            <w:i w:val="0"/>
            <w:iCs w:val="0"/>
            <w:caps w:val="0"/>
            <w:color w:val="C00000"/>
            <w:spacing w:val="0"/>
            <w:kern w:val="0"/>
            <w:sz w:val="24"/>
            <w:szCs w:val="24"/>
            <w:shd w:val="clear" w:fill="FFFFFF"/>
            <w:vertAlign w:val="baseline"/>
            <w:lang w:val="en-US" w:eastAsia="zh-CN" w:bidi="ar"/>
          </w:rPr>
          <w:t>GO</w:t>
        </w:r>
      </w:ins>
      <w:r>
        <w:rPr>
          <w:sz w:val="24"/>
          <w:szCs w:val="24"/>
        </w:rPr>
        <w:commentReference w:id="0"/>
      </w:r>
    </w:p>
    <w:p>
      <w:pPr>
        <w:keepNext w:val="0"/>
        <w:keepLines w:val="0"/>
        <w:pageBreakBefore w:val="0"/>
        <w:widowControl/>
        <w:kinsoku/>
        <w:wordWrap/>
        <w:overflowPunct/>
        <w:topLinePunct w:val="0"/>
        <w:autoSpaceDE/>
        <w:autoSpaceDN/>
        <w:bidi w:val="0"/>
        <w:adjustRightInd/>
        <w:snapToGrid/>
        <w:spacing w:after="120" w:line="360" w:lineRule="auto"/>
        <w:rPr>
          <w:ins w:id="4" w:author="Getnet Yawkal" w:date="2022-12-27T09:54:14Z"/>
          <w:rFonts w:hint="default" w:ascii="Times New Roman" w:hAnsi="Times New Roman" w:eastAsia="Tahoma" w:cs="Times New Roman"/>
          <w:b/>
          <w:bCs/>
          <w:i w:val="0"/>
          <w:iCs w:val="0"/>
          <w:caps w:val="0"/>
          <w:color w:val="C00000"/>
          <w:spacing w:val="0"/>
          <w:kern w:val="0"/>
          <w:sz w:val="24"/>
          <w:szCs w:val="24"/>
          <w:shd w:val="clear" w:fill="FFFFFF"/>
          <w:vertAlign w:val="baseline"/>
          <w:lang w:val="en-US" w:eastAsia="zh-CN" w:bidi="ar"/>
        </w:rPr>
      </w:pPr>
    </w:p>
    <w:p>
      <w:pPr>
        <w:keepNext w:val="0"/>
        <w:keepLines w:val="0"/>
        <w:pageBreakBefore w:val="0"/>
        <w:widowControl/>
        <w:kinsoku/>
        <w:wordWrap/>
        <w:overflowPunct/>
        <w:topLinePunct w:val="0"/>
        <w:autoSpaceDE/>
        <w:autoSpaceDN/>
        <w:bidi w:val="0"/>
        <w:adjustRightInd/>
        <w:snapToGrid/>
        <w:spacing w:after="120" w:line="360" w:lineRule="auto"/>
        <w:rPr>
          <w:rFonts w:hint="default" w:ascii="Times New Roman" w:hAnsi="Times New Roman" w:eastAsia="Tahoma" w:cs="Times New Roman"/>
          <w:b/>
          <w:bCs/>
          <w:i w:val="0"/>
          <w:iCs w:val="0"/>
          <w:caps w:val="0"/>
          <w:color w:val="C00000"/>
          <w:spacing w:val="0"/>
          <w:kern w:val="0"/>
          <w:sz w:val="24"/>
          <w:szCs w:val="24"/>
          <w:shd w:val="clear" w:fill="FFFFFF"/>
          <w:vertAlign w:val="baseline"/>
          <w:lang w:val="en-US" w:eastAsia="zh-CN" w:bidi="ar"/>
        </w:rPr>
      </w:pPr>
      <w:r>
        <w:rPr>
          <w:rFonts w:hint="default" w:ascii="Times New Roman" w:hAnsi="Times New Roman" w:eastAsia="Tahoma" w:cs="Times New Roman"/>
          <w:b/>
          <w:bCs/>
          <w:i w:val="0"/>
          <w:iCs w:val="0"/>
          <w:caps w:val="0"/>
          <w:color w:val="C00000"/>
          <w:spacing w:val="0"/>
          <w:kern w:val="0"/>
          <w:sz w:val="24"/>
          <w:szCs w:val="24"/>
          <w:shd w:val="clear" w:fill="FFFFFF"/>
          <w:vertAlign w:val="baseline"/>
          <w:lang w:val="en-US" w:eastAsia="zh-CN" w:bidi="ar"/>
        </w:rPr>
        <w:t>Home</w:t>
      </w:r>
    </w:p>
    <w:p>
      <w:pPr>
        <w:keepNext w:val="0"/>
        <w:keepLines w:val="0"/>
        <w:pageBreakBefore w:val="0"/>
        <w:widowControl/>
        <w:kinsoku/>
        <w:wordWrap/>
        <w:overflowPunct/>
        <w:topLinePunct w:val="0"/>
        <w:autoSpaceDE/>
        <w:autoSpaceDN/>
        <w:bidi w:val="0"/>
        <w:adjustRightInd/>
        <w:snapToGrid/>
        <w:spacing w:after="120" w:line="360" w:lineRule="auto"/>
        <w:rPr>
          <w:ins w:id="5" w:author="Getnet Yawkal" w:date="2022-12-27T09:47:52Z"/>
          <w:rFonts w:hint="default" w:ascii="Times New Roman" w:hAnsi="Times New Roman" w:eastAsia="Tahoma" w:cs="Times New Roman"/>
          <w:b/>
          <w:bCs/>
          <w:i w:val="0"/>
          <w:iCs w:val="0"/>
          <w:caps w:val="0"/>
          <w:color w:val="C00000"/>
          <w:spacing w:val="0"/>
          <w:kern w:val="0"/>
          <w:sz w:val="24"/>
          <w:szCs w:val="24"/>
          <w:shd w:val="clear" w:fill="FFFFFF"/>
          <w:vertAlign w:val="baseline"/>
          <w:lang w:val="en-US" w:eastAsia="zh-CN" w:bidi="ar"/>
        </w:rPr>
      </w:pPr>
      <w:r>
        <w:rPr>
          <w:rFonts w:hint="default" w:ascii="Times New Roman" w:hAnsi="Times New Roman" w:eastAsia="Tahoma" w:cs="Times New Roman"/>
          <w:b/>
          <w:bCs/>
          <w:i w:val="0"/>
          <w:iCs w:val="0"/>
          <w:caps w:val="0"/>
          <w:color w:val="C00000"/>
          <w:spacing w:val="0"/>
          <w:kern w:val="0"/>
          <w:sz w:val="24"/>
          <w:szCs w:val="24"/>
          <w:shd w:val="clear" w:fill="FFFFFF"/>
          <w:vertAlign w:val="baseline"/>
          <w:lang w:val="en-US" w:eastAsia="zh-CN" w:bidi="ar"/>
        </w:rPr>
        <w:t>Welcome to Getnet Yawkal Law Office.</w:t>
      </w:r>
    </w:p>
    <w:p>
      <w:pPr>
        <w:keepNext w:val="0"/>
        <w:keepLines w:val="0"/>
        <w:pageBreakBefore w:val="0"/>
        <w:widowControl/>
        <w:kinsoku/>
        <w:wordWrap/>
        <w:overflowPunct/>
        <w:topLinePunct w:val="0"/>
        <w:autoSpaceDE/>
        <w:autoSpaceDN/>
        <w:bidi w:val="0"/>
        <w:adjustRightInd/>
        <w:snapToGrid/>
        <w:spacing w:after="120" w:line="360" w:lineRule="auto"/>
        <w:rPr>
          <w:rFonts w:hint="default" w:ascii="Times New Roman" w:hAnsi="Times New Roman" w:eastAsia="Tahoma" w:cs="Times New Roman"/>
          <w:b/>
          <w:bCs/>
          <w:i w:val="0"/>
          <w:iCs w:val="0"/>
          <w:caps w:val="0"/>
          <w:color w:val="C00000"/>
          <w:spacing w:val="0"/>
          <w:kern w:val="0"/>
          <w:sz w:val="24"/>
          <w:szCs w:val="24"/>
          <w:shd w:val="clear" w:fill="FFFFFF"/>
          <w:vertAlign w:val="baseline"/>
          <w:lang w:val="en-US" w:eastAsia="zh-CN" w:bidi="ar"/>
        </w:rPr>
      </w:pPr>
      <w:r>
        <w:rPr>
          <w:rFonts w:hint="default" w:ascii="Times New Roman" w:hAnsi="Times New Roman" w:eastAsia="Tahoma" w:cs="Times New Roman"/>
          <w:i w:val="0"/>
          <w:iCs w:val="0"/>
          <w:caps w:val="0"/>
          <w:color w:val="505050"/>
          <w:spacing w:val="0"/>
          <w:kern w:val="0"/>
          <w:sz w:val="24"/>
          <w:szCs w:val="24"/>
          <w:shd w:val="clear" w:fill="FFFFFF"/>
          <w:vertAlign w:val="baseline"/>
          <w:lang w:val="en-US" w:eastAsia="zh-CN" w:bidi="ar"/>
        </w:rPr>
        <w:t>Getnet Yawkal Law Office is a leading commercial law office in Ethiopia</w:t>
      </w:r>
      <w:ins w:id="6" w:author="Getnet Yawkal" w:date="2022-12-27T09:48:52Z">
        <w:r>
          <w:rPr>
            <w:rFonts w:hint="default" w:ascii="Times New Roman" w:hAnsi="Times New Roman" w:eastAsia="Tahoma" w:cs="Times New Roman"/>
            <w:i w:val="0"/>
            <w:iCs w:val="0"/>
            <w:caps w:val="0"/>
            <w:color w:val="505050"/>
            <w:spacing w:val="0"/>
            <w:kern w:val="0"/>
            <w:sz w:val="24"/>
            <w:szCs w:val="24"/>
            <w:shd w:val="clear" w:fill="FFFFFF"/>
            <w:vertAlign w:val="baseline"/>
            <w:lang w:val="en-US" w:eastAsia="zh-CN" w:bidi="ar"/>
          </w:rPr>
          <w:t>,</w:t>
        </w:r>
      </w:ins>
      <w:r>
        <w:rPr>
          <w:rFonts w:hint="default" w:ascii="Times New Roman" w:hAnsi="Times New Roman" w:eastAsia="Tahoma" w:cs="Times New Roman"/>
          <w:i w:val="0"/>
          <w:iCs w:val="0"/>
          <w:caps w:val="0"/>
          <w:color w:val="505050"/>
          <w:spacing w:val="0"/>
          <w:kern w:val="0"/>
          <w:sz w:val="24"/>
          <w:szCs w:val="24"/>
          <w:shd w:val="clear" w:fill="FFFFFF"/>
          <w:vertAlign w:val="baseline"/>
          <w:lang w:val="en-US" w:eastAsia="zh-CN" w:bidi="ar"/>
        </w:rPr>
        <w:t xml:space="preserve"> providing practical, strategical</w:t>
      </w:r>
      <w:del w:id="7" w:author="Getnet Yawkal" w:date="2022-12-27T09:49:33Z">
        <w:r>
          <w:rPr>
            <w:rFonts w:hint="default" w:ascii="Times New Roman" w:hAnsi="Times New Roman" w:eastAsia="Tahoma" w:cs="Times New Roman"/>
            <w:i w:val="0"/>
            <w:iCs w:val="0"/>
            <w:caps w:val="0"/>
            <w:color w:val="505050"/>
            <w:spacing w:val="0"/>
            <w:kern w:val="0"/>
            <w:sz w:val="24"/>
            <w:szCs w:val="24"/>
            <w:shd w:val="clear" w:fill="FFFFFF"/>
            <w:vertAlign w:val="baseline"/>
            <w:lang w:val="en-US" w:eastAsia="zh-CN" w:bidi="ar"/>
          </w:rPr>
          <w:delText>sou</w:delText>
        </w:r>
      </w:del>
      <w:del w:id="8" w:author="Getnet Yawkal" w:date="2022-12-27T09:49:32Z">
        <w:r>
          <w:rPr>
            <w:rFonts w:hint="default" w:ascii="Times New Roman" w:hAnsi="Times New Roman" w:eastAsia="Tahoma" w:cs="Times New Roman"/>
            <w:i w:val="0"/>
            <w:iCs w:val="0"/>
            <w:caps w:val="0"/>
            <w:color w:val="505050"/>
            <w:spacing w:val="0"/>
            <w:kern w:val="0"/>
            <w:sz w:val="24"/>
            <w:szCs w:val="24"/>
            <w:shd w:val="clear" w:fill="FFFFFF"/>
            <w:vertAlign w:val="baseline"/>
            <w:lang w:val="en-US" w:eastAsia="zh-CN" w:bidi="ar"/>
          </w:rPr>
          <w:delText>nd</w:delText>
        </w:r>
      </w:del>
      <w:del w:id="9" w:author="Getnet Yawkal" w:date="2022-12-27T09:49:10Z">
        <w:r>
          <w:rPr>
            <w:rFonts w:hint="default" w:ascii="Times New Roman" w:hAnsi="Times New Roman" w:eastAsia="Tahoma" w:cs="Times New Roman"/>
            <w:i w:val="0"/>
            <w:iCs w:val="0"/>
            <w:caps w:val="0"/>
            <w:color w:val="505050"/>
            <w:spacing w:val="0"/>
            <w:kern w:val="0"/>
            <w:sz w:val="24"/>
            <w:szCs w:val="24"/>
            <w:shd w:val="clear" w:fill="FFFFFF"/>
            <w:vertAlign w:val="baseline"/>
            <w:lang w:val="en-US" w:eastAsia="zh-CN" w:bidi="ar"/>
          </w:rPr>
          <w:delText>l</w:delText>
        </w:r>
      </w:del>
      <w:del w:id="10" w:author="Getnet Yawkal" w:date="2022-12-27T09:49:09Z">
        <w:r>
          <w:rPr>
            <w:rFonts w:hint="default" w:ascii="Times New Roman" w:hAnsi="Times New Roman" w:eastAsia="Tahoma" w:cs="Times New Roman"/>
            <w:i w:val="0"/>
            <w:iCs w:val="0"/>
            <w:caps w:val="0"/>
            <w:color w:val="505050"/>
            <w:spacing w:val="0"/>
            <w:kern w:val="0"/>
            <w:sz w:val="24"/>
            <w:szCs w:val="24"/>
            <w:shd w:val="clear" w:fill="FFFFFF"/>
            <w:vertAlign w:val="baseline"/>
            <w:lang w:val="en-US" w:eastAsia="zh-CN" w:bidi="ar"/>
          </w:rPr>
          <w:delText>y</w:delText>
        </w:r>
      </w:del>
      <w:r>
        <w:rPr>
          <w:rFonts w:hint="default" w:ascii="Times New Roman" w:hAnsi="Times New Roman" w:eastAsia="Tahoma" w:cs="Times New Roman"/>
          <w:i w:val="0"/>
          <w:iCs w:val="0"/>
          <w:caps w:val="0"/>
          <w:color w:val="505050"/>
          <w:spacing w:val="0"/>
          <w:kern w:val="0"/>
          <w:sz w:val="24"/>
          <w:szCs w:val="24"/>
          <w:shd w:val="clear" w:fill="FFFFFF"/>
          <w:vertAlign w:val="baseline"/>
          <w:lang w:val="en-US" w:eastAsia="zh-CN" w:bidi="ar"/>
        </w:rPr>
        <w:t>, an</w:t>
      </w:r>
      <w:bookmarkStart w:id="0" w:name="_GoBack"/>
      <w:bookmarkEnd w:id="0"/>
      <w:r>
        <w:rPr>
          <w:rFonts w:hint="default" w:ascii="Times New Roman" w:hAnsi="Times New Roman" w:eastAsia="Tahoma" w:cs="Times New Roman"/>
          <w:i w:val="0"/>
          <w:iCs w:val="0"/>
          <w:caps w:val="0"/>
          <w:color w:val="505050"/>
          <w:spacing w:val="0"/>
          <w:kern w:val="0"/>
          <w:sz w:val="24"/>
          <w:szCs w:val="24"/>
          <w:shd w:val="clear" w:fill="FFFFFF"/>
          <w:vertAlign w:val="baseline"/>
          <w:lang w:val="en-US" w:eastAsia="zh-CN" w:bidi="ar"/>
        </w:rPr>
        <w:t xml:space="preserve">d </w:t>
      </w:r>
      <w:ins w:id="11" w:author="Getnet Yawkal" w:date="2022-12-27T09:50:03Z">
        <w:r>
          <w:rPr>
            <w:rFonts w:hint="default" w:ascii="Times New Roman" w:hAnsi="Times New Roman" w:eastAsia="Tahoma" w:cs="Times New Roman"/>
            <w:i w:val="0"/>
            <w:iCs w:val="0"/>
            <w:caps w:val="0"/>
            <w:color w:val="505050"/>
            <w:spacing w:val="0"/>
            <w:kern w:val="0"/>
            <w:sz w:val="24"/>
            <w:szCs w:val="24"/>
            <w:shd w:val="clear" w:fill="FFFFFF"/>
            <w:vertAlign w:val="baseline"/>
            <w:lang w:val="en-US" w:eastAsia="zh-CN" w:bidi="ar"/>
          </w:rPr>
          <w:t>process-and</w:t>
        </w:r>
      </w:ins>
      <w:r>
        <w:rPr>
          <w:rFonts w:hint="default" w:ascii="Times New Roman" w:hAnsi="Times New Roman" w:eastAsia="Tahoma" w:cs="Times New Roman"/>
          <w:i w:val="0"/>
          <w:iCs w:val="0"/>
          <w:caps w:val="0"/>
          <w:color w:val="505050"/>
          <w:spacing w:val="0"/>
          <w:kern w:val="0"/>
          <w:sz w:val="24"/>
          <w:szCs w:val="24"/>
          <w:shd w:val="clear" w:fill="FFFFFF"/>
          <w:vertAlign w:val="baseline"/>
          <w:lang w:val="en-US" w:eastAsia="zh-CN" w:bidi="ar"/>
        </w:rPr>
        <w:t xml:space="preserve">  result-oriented</w:t>
      </w:r>
      <w:del w:id="12" w:author="Getnet Yawkal" w:date="2022-12-27T09:51:37Z">
        <w:r>
          <w:rPr>
            <w:rFonts w:hint="default" w:ascii="Times New Roman" w:hAnsi="Times New Roman" w:eastAsia="Tahoma" w:cs="Times New Roman"/>
            <w:i w:val="0"/>
            <w:iCs w:val="0"/>
            <w:caps w:val="0"/>
            <w:color w:val="505050"/>
            <w:spacing w:val="0"/>
            <w:kern w:val="0"/>
            <w:sz w:val="24"/>
            <w:szCs w:val="24"/>
            <w:shd w:val="clear" w:fill="FFFFFF"/>
            <w:vertAlign w:val="baseline"/>
            <w:lang w:val="en-US" w:eastAsia="zh-CN" w:bidi="ar"/>
          </w:rPr>
          <w:delText xml:space="preserve"> f</w:delText>
        </w:r>
      </w:del>
      <w:del w:id="13" w:author="Getnet Yawkal" w:date="2022-12-27T09:51:36Z">
        <w:r>
          <w:rPr>
            <w:rFonts w:hint="default" w:ascii="Times New Roman" w:hAnsi="Times New Roman" w:eastAsia="Tahoma" w:cs="Times New Roman"/>
            <w:i w:val="0"/>
            <w:iCs w:val="0"/>
            <w:caps w:val="0"/>
            <w:color w:val="505050"/>
            <w:spacing w:val="0"/>
            <w:kern w:val="0"/>
            <w:sz w:val="24"/>
            <w:szCs w:val="24"/>
            <w:shd w:val="clear" w:fill="FFFFFF"/>
            <w:vertAlign w:val="baseline"/>
            <w:lang w:val="en-US" w:eastAsia="zh-CN" w:bidi="ar"/>
          </w:rPr>
          <w:delText>irs</w:delText>
        </w:r>
      </w:del>
      <w:del w:id="14" w:author="Getnet Yawkal" w:date="2022-12-27T09:51:35Z">
        <w:r>
          <w:rPr>
            <w:rFonts w:hint="default" w:ascii="Times New Roman" w:hAnsi="Times New Roman" w:eastAsia="Tahoma" w:cs="Times New Roman"/>
            <w:i w:val="0"/>
            <w:iCs w:val="0"/>
            <w:caps w:val="0"/>
            <w:color w:val="505050"/>
            <w:spacing w:val="0"/>
            <w:kern w:val="0"/>
            <w:sz w:val="24"/>
            <w:szCs w:val="24"/>
            <w:shd w:val="clear" w:fill="FFFFFF"/>
            <w:vertAlign w:val="baseline"/>
            <w:lang w:val="en-US" w:eastAsia="zh-CN" w:bidi="ar"/>
          </w:rPr>
          <w:delText>t rate</w:delText>
        </w:r>
      </w:del>
      <w:r>
        <w:rPr>
          <w:rFonts w:hint="default" w:ascii="Times New Roman" w:hAnsi="Times New Roman" w:eastAsia="Tahoma" w:cs="Times New Roman"/>
          <w:i w:val="0"/>
          <w:iCs w:val="0"/>
          <w:caps w:val="0"/>
          <w:color w:val="505050"/>
          <w:spacing w:val="0"/>
          <w:kern w:val="0"/>
          <w:sz w:val="24"/>
          <w:szCs w:val="24"/>
          <w:shd w:val="clear" w:fill="FFFFFF"/>
          <w:vertAlign w:val="baseline"/>
          <w:lang w:val="en-US" w:eastAsia="zh-CN" w:bidi="ar"/>
        </w:rPr>
        <w:t xml:space="preserve"> legal services </w:t>
      </w:r>
      <w:ins w:id="15" w:author="Getnet Yawkal" w:date="2022-12-27T09:51:31Z">
        <w:r>
          <w:rPr>
            <w:rFonts w:hint="default" w:ascii="Times New Roman" w:hAnsi="Times New Roman" w:eastAsia="Tahoma" w:cs="Times New Roman"/>
            <w:i w:val="0"/>
            <w:iCs w:val="0"/>
            <w:caps w:val="0"/>
            <w:color w:val="505050"/>
            <w:spacing w:val="0"/>
            <w:kern w:val="0"/>
            <w:sz w:val="24"/>
            <w:szCs w:val="24"/>
            <w:shd w:val="clear" w:fill="FFFFFF"/>
            <w:vertAlign w:val="baseline"/>
            <w:lang w:val="en-US" w:eastAsia="zh-CN" w:bidi="ar"/>
          </w:rPr>
          <w:t>to</w:t>
        </w:r>
      </w:ins>
      <w:del w:id="16" w:author="Getnet Yawkal" w:date="2022-12-27T09:51:30Z">
        <w:r>
          <w:rPr>
            <w:rFonts w:hint="default" w:ascii="Times New Roman" w:hAnsi="Times New Roman" w:eastAsia="Tahoma" w:cs="Times New Roman"/>
            <w:i w:val="0"/>
            <w:iCs w:val="0"/>
            <w:caps w:val="0"/>
            <w:color w:val="505050"/>
            <w:spacing w:val="0"/>
            <w:kern w:val="0"/>
            <w:sz w:val="24"/>
            <w:szCs w:val="24"/>
            <w:shd w:val="clear" w:fill="FFFFFF"/>
            <w:vertAlign w:val="baseline"/>
            <w:lang w:val="en-US" w:eastAsia="zh-CN" w:bidi="ar"/>
          </w:rPr>
          <w:delText>fo</w:delText>
        </w:r>
      </w:del>
      <w:del w:id="17" w:author="Getnet Yawkal" w:date="2022-12-27T09:51:29Z">
        <w:r>
          <w:rPr>
            <w:rFonts w:hint="default" w:ascii="Times New Roman" w:hAnsi="Times New Roman" w:eastAsia="Tahoma" w:cs="Times New Roman"/>
            <w:i w:val="0"/>
            <w:iCs w:val="0"/>
            <w:caps w:val="0"/>
            <w:color w:val="505050"/>
            <w:spacing w:val="0"/>
            <w:kern w:val="0"/>
            <w:sz w:val="24"/>
            <w:szCs w:val="24"/>
            <w:shd w:val="clear" w:fill="FFFFFF"/>
            <w:vertAlign w:val="baseline"/>
            <w:lang w:val="en-US" w:eastAsia="zh-CN" w:bidi="ar"/>
          </w:rPr>
          <w:delText>r</w:delText>
        </w:r>
      </w:del>
      <w:r>
        <w:rPr>
          <w:rFonts w:hint="default" w:ascii="Times New Roman" w:hAnsi="Times New Roman" w:eastAsia="Tahoma" w:cs="Times New Roman"/>
          <w:i w:val="0"/>
          <w:iCs w:val="0"/>
          <w:caps w:val="0"/>
          <w:color w:val="505050"/>
          <w:spacing w:val="0"/>
          <w:kern w:val="0"/>
          <w:sz w:val="24"/>
          <w:szCs w:val="24"/>
          <w:shd w:val="clear" w:fill="FFFFFF"/>
          <w:vertAlign w:val="baseline"/>
          <w:lang w:val="en-US" w:eastAsia="zh-CN" w:bidi="ar"/>
        </w:rPr>
        <w:t xml:space="preserve"> local and international clients.</w:t>
      </w:r>
      <w:r>
        <w:rPr>
          <w:sz w:val="24"/>
          <w:szCs w:val="24"/>
        </w:rPr>
        <w:commentReference w:id="1"/>
      </w:r>
    </w:p>
    <w:p>
      <w:pPr>
        <w:pStyle w:val="3"/>
        <w:keepNext w:val="0"/>
        <w:keepLines w:val="0"/>
        <w:widowControl/>
        <w:suppressLineNumbers w:val="0"/>
        <w:rPr>
          <w:rFonts w:hint="default" w:ascii="Times New Roman" w:hAnsi="Times New Roman" w:eastAsia="Tahoma" w:cs="Times New Roman"/>
          <w:b w:val="0"/>
          <w:bCs w:val="0"/>
          <w:color w:val="505050"/>
          <w:sz w:val="24"/>
          <w:szCs w:val="24"/>
          <w:shd w:val="clear" w:fill="FFFFFF"/>
        </w:rPr>
      </w:pPr>
      <w:r>
        <w:rPr>
          <w:rFonts w:hint="default" w:ascii="Times New Roman" w:hAnsi="Times New Roman" w:eastAsia="Tahoma" w:cs="Times New Roman"/>
          <w:b w:val="0"/>
          <w:bCs w:val="0"/>
          <w:color w:val="505050"/>
          <w:sz w:val="24"/>
          <w:szCs w:val="24"/>
          <w:shd w:val="clear" w:fill="FFFFFF"/>
        </w:rPr>
        <w:t xml:space="preserve">We provide </w:t>
      </w:r>
      <w:r>
        <w:rPr>
          <w:rFonts w:hint="default" w:ascii="Times New Roman" w:hAnsi="Times New Roman" w:eastAsia="Tahoma" w:cs="Times New Roman"/>
          <w:b w:val="0"/>
          <w:bCs w:val="0"/>
          <w:color w:val="505050"/>
          <w:sz w:val="24"/>
          <w:szCs w:val="24"/>
          <w:shd w:val="clear" w:fill="FFFFFF"/>
          <w:lang w:val="en-US"/>
        </w:rPr>
        <w:t>top-notch legal</w:t>
      </w:r>
      <w:r>
        <w:rPr>
          <w:rFonts w:hint="default" w:ascii="Times New Roman" w:hAnsi="Times New Roman" w:eastAsia="Tahoma" w:cs="Times New Roman"/>
          <w:b w:val="0"/>
          <w:bCs w:val="0"/>
          <w:color w:val="505050"/>
          <w:sz w:val="24"/>
          <w:szCs w:val="24"/>
          <w:shd w:val="clear" w:fill="FFFFFF"/>
        </w:rPr>
        <w:t xml:space="preserve"> services in Ethiopia. </w:t>
      </w:r>
    </w:p>
    <w:p>
      <w:pPr>
        <w:keepNext w:val="0"/>
        <w:keepLines w:val="0"/>
        <w:pageBreakBefore w:val="0"/>
        <w:widowControl/>
        <w:kinsoku/>
        <w:wordWrap/>
        <w:overflowPunct/>
        <w:topLinePunct w:val="0"/>
        <w:autoSpaceDE/>
        <w:autoSpaceDN/>
        <w:bidi w:val="0"/>
        <w:adjustRightInd/>
        <w:snapToGrid/>
        <w:spacing w:after="120" w:line="360" w:lineRule="auto"/>
        <w:rPr>
          <w:rFonts w:hint="default" w:ascii="Times New Roman" w:hAnsi="Times New Roman" w:eastAsia="Tahoma" w:cs="Times New Roman"/>
          <w:i w:val="0"/>
          <w:iCs w:val="0"/>
          <w:caps w:val="0"/>
          <w:color w:val="505050"/>
          <w:spacing w:val="0"/>
          <w:kern w:val="0"/>
          <w:sz w:val="24"/>
          <w:szCs w:val="24"/>
          <w:shd w:val="clear" w:fill="FFFFFF"/>
          <w:vertAlign w:val="baseline"/>
          <w:lang w:val="en-US" w:eastAsia="zh-CN" w:bidi="ar"/>
        </w:rPr>
      </w:pPr>
      <w:r>
        <w:rPr>
          <w:rFonts w:hint="default" w:ascii="Times New Roman" w:hAnsi="Times New Roman" w:eastAsia="Tahoma" w:cs="Times New Roman"/>
          <w:i w:val="0"/>
          <w:iCs w:val="0"/>
          <w:caps w:val="0"/>
          <w:color w:val="505050"/>
          <w:spacing w:val="0"/>
          <w:kern w:val="0"/>
          <w:sz w:val="24"/>
          <w:szCs w:val="24"/>
          <w:shd w:val="clear" w:fill="FFFFFF"/>
          <w:vertAlign w:val="baseline"/>
          <w:lang w:val="en-US" w:eastAsia="zh-CN" w:bidi="ar"/>
        </w:rPr>
        <w:t>Local Expertise</w:t>
      </w:r>
      <w:ins w:id="18" w:author="Getnet Yawkal" w:date="2022-12-27T09:45:32Z">
        <w:r>
          <w:rPr>
            <w:rFonts w:hint="default" w:ascii="Times New Roman" w:hAnsi="Times New Roman" w:eastAsia="Tahoma" w:cs="Times New Roman"/>
            <w:i w:val="0"/>
            <w:iCs w:val="0"/>
            <w:caps w:val="0"/>
            <w:color w:val="505050"/>
            <w:spacing w:val="0"/>
            <w:kern w:val="0"/>
            <w:sz w:val="24"/>
            <w:szCs w:val="24"/>
            <w:shd w:val="clear" w:fill="FFFFFF"/>
            <w:vertAlign w:val="baseline"/>
            <w:lang w:val="en-US" w:eastAsia="zh-CN" w:bidi="ar"/>
          </w:rPr>
          <w:t>.</w:t>
        </w:r>
      </w:ins>
      <w:del w:id="19" w:author="Getnet Yawkal" w:date="2022-12-27T09:45:31Z">
        <w:r>
          <w:rPr>
            <w:rFonts w:hint="default" w:ascii="Times New Roman" w:hAnsi="Times New Roman" w:eastAsia="Tahoma" w:cs="Times New Roman"/>
            <w:i w:val="0"/>
            <w:iCs w:val="0"/>
            <w:caps w:val="0"/>
            <w:color w:val="505050"/>
            <w:spacing w:val="0"/>
            <w:kern w:val="0"/>
            <w:sz w:val="24"/>
            <w:szCs w:val="24"/>
            <w:shd w:val="clear" w:fill="FFFFFF"/>
            <w:vertAlign w:val="baseline"/>
            <w:lang w:val="en-US" w:eastAsia="zh-CN" w:bidi="ar"/>
          </w:rPr>
          <w:delText>,</w:delText>
        </w:r>
      </w:del>
      <w:r>
        <w:rPr>
          <w:rFonts w:hint="default" w:ascii="Times New Roman" w:hAnsi="Times New Roman" w:eastAsia="Tahoma" w:cs="Times New Roman"/>
          <w:i w:val="0"/>
          <w:iCs w:val="0"/>
          <w:caps w:val="0"/>
          <w:color w:val="505050"/>
          <w:spacing w:val="0"/>
          <w:kern w:val="0"/>
          <w:sz w:val="24"/>
          <w:szCs w:val="24"/>
          <w:shd w:val="clear" w:fill="FFFFFF"/>
          <w:vertAlign w:val="baseline"/>
          <w:lang w:val="en-US" w:eastAsia="zh-CN" w:bidi="ar"/>
        </w:rPr>
        <w:t xml:space="preserve"> International Depth</w:t>
      </w:r>
      <w:ins w:id="20" w:author="Getnet Yawkal" w:date="2022-12-27T09:45:34Z">
        <w:r>
          <w:rPr>
            <w:rFonts w:hint="default" w:ascii="Times New Roman" w:hAnsi="Times New Roman" w:eastAsia="Tahoma" w:cs="Times New Roman"/>
            <w:i w:val="0"/>
            <w:iCs w:val="0"/>
            <w:caps w:val="0"/>
            <w:color w:val="505050"/>
            <w:spacing w:val="0"/>
            <w:kern w:val="0"/>
            <w:sz w:val="24"/>
            <w:szCs w:val="24"/>
            <w:shd w:val="clear" w:fill="FFFFFF"/>
            <w:vertAlign w:val="baseline"/>
            <w:lang w:val="en-US" w:eastAsia="zh-CN" w:bidi="ar"/>
          </w:rPr>
          <w:t>.</w:t>
        </w:r>
      </w:ins>
      <w:del w:id="21" w:author="Getnet Yawkal" w:date="2022-12-27T09:45:34Z">
        <w:r>
          <w:rPr>
            <w:rFonts w:hint="default" w:ascii="Times New Roman" w:hAnsi="Times New Roman" w:eastAsia="Tahoma" w:cs="Times New Roman"/>
            <w:i w:val="0"/>
            <w:iCs w:val="0"/>
            <w:caps w:val="0"/>
            <w:color w:val="505050"/>
            <w:spacing w:val="0"/>
            <w:kern w:val="0"/>
            <w:sz w:val="24"/>
            <w:szCs w:val="24"/>
            <w:shd w:val="clear" w:fill="FFFFFF"/>
            <w:vertAlign w:val="baseline"/>
            <w:lang w:val="en-US" w:eastAsia="zh-CN" w:bidi="ar"/>
          </w:rPr>
          <w:delText>,</w:delText>
        </w:r>
      </w:del>
      <w:r>
        <w:rPr>
          <w:rFonts w:hint="default" w:ascii="Times New Roman" w:hAnsi="Times New Roman" w:eastAsia="Tahoma" w:cs="Times New Roman"/>
          <w:i w:val="0"/>
          <w:iCs w:val="0"/>
          <w:caps w:val="0"/>
          <w:color w:val="505050"/>
          <w:spacing w:val="0"/>
          <w:kern w:val="0"/>
          <w:sz w:val="24"/>
          <w:szCs w:val="24"/>
          <w:shd w:val="clear" w:fill="FFFFFF"/>
          <w:vertAlign w:val="baseline"/>
          <w:lang w:val="en-US" w:eastAsia="zh-CN" w:bidi="ar"/>
        </w:rPr>
        <w:t xml:space="preserve"> Business Acumen</w:t>
      </w:r>
      <w:ins w:id="22" w:author="Getnet Yawkal" w:date="2022-12-27T09:45:38Z">
        <w:r>
          <w:rPr>
            <w:rFonts w:hint="default" w:ascii="Times New Roman" w:hAnsi="Times New Roman" w:eastAsia="Tahoma" w:cs="Times New Roman"/>
            <w:i w:val="0"/>
            <w:iCs w:val="0"/>
            <w:caps w:val="0"/>
            <w:color w:val="505050"/>
            <w:spacing w:val="0"/>
            <w:kern w:val="0"/>
            <w:sz w:val="24"/>
            <w:szCs w:val="24"/>
            <w:shd w:val="clear" w:fill="FFFFFF"/>
            <w:vertAlign w:val="baseline"/>
            <w:lang w:val="en-US" w:eastAsia="zh-CN" w:bidi="ar"/>
          </w:rPr>
          <w:t>.</w:t>
        </w:r>
      </w:ins>
      <w:r>
        <w:rPr>
          <w:sz w:val="24"/>
          <w:szCs w:val="24"/>
        </w:rPr>
        <w:commentReference w:id="2"/>
      </w:r>
    </w:p>
    <w:p>
      <w:pPr>
        <w:keepNext w:val="0"/>
        <w:keepLines w:val="0"/>
        <w:pageBreakBefore w:val="0"/>
        <w:widowControl/>
        <w:kinsoku/>
        <w:wordWrap/>
        <w:overflowPunct/>
        <w:topLinePunct w:val="0"/>
        <w:autoSpaceDE/>
        <w:autoSpaceDN/>
        <w:bidi w:val="0"/>
        <w:adjustRightInd/>
        <w:snapToGrid/>
        <w:spacing w:after="120" w:line="360" w:lineRule="auto"/>
        <w:rPr>
          <w:rFonts w:hint="default" w:ascii="Times New Roman" w:hAnsi="Times New Roman" w:eastAsia="Tahoma" w:cs="Times New Roman"/>
          <w:b/>
          <w:bCs/>
          <w:i w:val="0"/>
          <w:iCs w:val="0"/>
          <w:caps w:val="0"/>
          <w:color w:val="C00000"/>
          <w:spacing w:val="0"/>
          <w:kern w:val="0"/>
          <w:sz w:val="24"/>
          <w:szCs w:val="24"/>
          <w:shd w:val="clear" w:fill="FFFFFF"/>
          <w:vertAlign w:val="baseline"/>
          <w:lang w:val="en-US" w:eastAsia="zh-CN" w:bidi="ar"/>
        </w:rPr>
      </w:pPr>
      <w:r>
        <w:rPr>
          <w:rFonts w:hint="default" w:ascii="Times New Roman" w:hAnsi="Times New Roman" w:eastAsia="Tahoma" w:cs="Times New Roman"/>
          <w:b/>
          <w:bCs/>
          <w:i w:val="0"/>
          <w:iCs w:val="0"/>
          <w:caps w:val="0"/>
          <w:color w:val="C00000"/>
          <w:spacing w:val="0"/>
          <w:kern w:val="0"/>
          <w:sz w:val="24"/>
          <w:szCs w:val="24"/>
          <w:shd w:val="clear" w:fill="FFFFFF"/>
          <w:vertAlign w:val="baseline"/>
          <w:lang w:val="en-US" w:eastAsia="zh-CN" w:bidi="ar"/>
        </w:rPr>
        <w:t>Who We Are</w:t>
      </w:r>
    </w:p>
    <w:p>
      <w:pPr>
        <w:keepNext w:val="0"/>
        <w:keepLines w:val="0"/>
        <w:pageBreakBefore w:val="0"/>
        <w:widowControl/>
        <w:kinsoku/>
        <w:wordWrap/>
        <w:overflowPunct/>
        <w:topLinePunct w:val="0"/>
        <w:autoSpaceDE/>
        <w:autoSpaceDN/>
        <w:bidi w:val="0"/>
        <w:adjustRightInd/>
        <w:snapToGrid/>
        <w:spacing w:after="120" w:line="360" w:lineRule="auto"/>
        <w:jc w:val="both"/>
        <w:rPr>
          <w:rFonts w:hint="default" w:ascii="Times New Roman" w:hAnsi="Times New Roman" w:eastAsia="Tahoma" w:cs="Times New Roman"/>
          <w:i w:val="0"/>
          <w:iCs w:val="0"/>
          <w:caps w:val="0"/>
          <w:color w:val="505050"/>
          <w:spacing w:val="0"/>
          <w:kern w:val="0"/>
          <w:sz w:val="24"/>
          <w:szCs w:val="24"/>
          <w:shd w:val="clear" w:fill="FFFFFF"/>
          <w:vertAlign w:val="baseline"/>
          <w:lang w:val="en-US" w:eastAsia="zh-CN" w:bidi="ar"/>
        </w:rPr>
      </w:pPr>
      <w:r>
        <w:rPr>
          <w:rFonts w:hint="default" w:ascii="Times New Roman" w:hAnsi="Times New Roman" w:eastAsia="Tahoma" w:cs="Times New Roman"/>
          <w:i w:val="0"/>
          <w:iCs w:val="0"/>
          <w:caps w:val="0"/>
          <w:color w:val="505050"/>
          <w:spacing w:val="0"/>
          <w:kern w:val="0"/>
          <w:sz w:val="24"/>
          <w:szCs w:val="24"/>
          <w:shd w:val="clear" w:fill="FFFFFF"/>
          <w:vertAlign w:val="baseline"/>
          <w:lang w:val="en-US" w:eastAsia="zh-CN" w:bidi="ar"/>
        </w:rPr>
        <w:t xml:space="preserve">Getnet Yawkal Law Office is a leading commercial law office in Ethiopia, providing practical, strategic, and process-and  result-oriented legal services to local and international clients. </w:t>
      </w:r>
    </w:p>
    <w:p>
      <w:pPr>
        <w:keepNext w:val="0"/>
        <w:keepLines w:val="0"/>
        <w:pageBreakBefore w:val="0"/>
        <w:widowControl/>
        <w:kinsoku/>
        <w:wordWrap/>
        <w:overflowPunct/>
        <w:topLinePunct w:val="0"/>
        <w:autoSpaceDE/>
        <w:autoSpaceDN/>
        <w:bidi w:val="0"/>
        <w:adjustRightInd/>
        <w:snapToGrid/>
        <w:spacing w:after="120" w:line="360" w:lineRule="auto"/>
        <w:jc w:val="both"/>
        <w:rPr>
          <w:rFonts w:hint="default" w:ascii="Times New Roman" w:hAnsi="Times New Roman" w:eastAsia="Tahoma" w:cs="Times New Roman"/>
          <w:i w:val="0"/>
          <w:iCs w:val="0"/>
          <w:caps w:val="0"/>
          <w:color w:val="505050"/>
          <w:spacing w:val="0"/>
          <w:kern w:val="0"/>
          <w:sz w:val="24"/>
          <w:szCs w:val="24"/>
          <w:shd w:val="clear" w:fill="FFFFFF"/>
          <w:vertAlign w:val="baseline"/>
          <w:lang w:val="en-US" w:eastAsia="zh-CN" w:bidi="ar"/>
        </w:rPr>
      </w:pPr>
      <w:r>
        <w:rPr>
          <w:rFonts w:hint="default" w:ascii="Times New Roman" w:hAnsi="Times New Roman" w:eastAsia="Tahoma" w:cs="Times New Roman"/>
          <w:i w:val="0"/>
          <w:iCs w:val="0"/>
          <w:caps w:val="0"/>
          <w:color w:val="505050"/>
          <w:spacing w:val="0"/>
          <w:kern w:val="0"/>
          <w:sz w:val="24"/>
          <w:szCs w:val="24"/>
          <w:shd w:val="clear" w:fill="FFFFFF"/>
          <w:vertAlign w:val="baseline"/>
          <w:lang w:val="en-US" w:eastAsia="zh-CN" w:bidi="ar"/>
        </w:rPr>
        <w:t xml:space="preserve">We take integrity, accountability, accessibility, and timely delivery of our quality legal services as the core values of our establishment. </w:t>
      </w:r>
    </w:p>
    <w:p>
      <w:pPr>
        <w:keepNext w:val="0"/>
        <w:keepLines w:val="0"/>
        <w:pageBreakBefore w:val="0"/>
        <w:widowControl/>
        <w:kinsoku/>
        <w:wordWrap/>
        <w:overflowPunct/>
        <w:topLinePunct w:val="0"/>
        <w:autoSpaceDE/>
        <w:autoSpaceDN/>
        <w:bidi w:val="0"/>
        <w:adjustRightInd/>
        <w:snapToGrid/>
        <w:spacing w:after="120" w:line="360" w:lineRule="auto"/>
        <w:jc w:val="both"/>
        <w:rPr>
          <w:rFonts w:hint="default" w:ascii="Times New Roman" w:hAnsi="Times New Roman" w:eastAsia="Tahoma" w:cs="Times New Roman"/>
          <w:i w:val="0"/>
          <w:iCs w:val="0"/>
          <w:caps w:val="0"/>
          <w:color w:val="505050"/>
          <w:spacing w:val="0"/>
          <w:kern w:val="0"/>
          <w:sz w:val="24"/>
          <w:szCs w:val="24"/>
          <w:shd w:val="clear" w:fill="FFFFFF"/>
          <w:vertAlign w:val="baseline"/>
          <w:lang w:val="en-US" w:eastAsia="zh-CN" w:bidi="ar"/>
        </w:rPr>
      </w:pPr>
      <w:r>
        <w:rPr>
          <w:rFonts w:hint="default" w:ascii="Times New Roman" w:hAnsi="Times New Roman" w:eastAsia="Tahoma" w:cs="Times New Roman"/>
          <w:i w:val="0"/>
          <w:iCs w:val="0"/>
          <w:caps w:val="0"/>
          <w:color w:val="505050"/>
          <w:spacing w:val="0"/>
          <w:kern w:val="0"/>
          <w:sz w:val="24"/>
          <w:szCs w:val="24"/>
          <w:shd w:val="clear" w:fill="FFFFFF"/>
          <w:vertAlign w:val="baseline"/>
          <w:lang w:val="en-US" w:eastAsia="zh-CN" w:bidi="ar"/>
        </w:rPr>
        <w:t xml:space="preserve">We value our clients’ time and always strive to exceed their expectations. </w:t>
      </w:r>
    </w:p>
    <w:p>
      <w:pPr>
        <w:keepNext w:val="0"/>
        <w:keepLines w:val="0"/>
        <w:pageBreakBefore w:val="0"/>
        <w:widowControl/>
        <w:kinsoku/>
        <w:wordWrap/>
        <w:overflowPunct/>
        <w:topLinePunct w:val="0"/>
        <w:autoSpaceDE/>
        <w:autoSpaceDN/>
        <w:bidi w:val="0"/>
        <w:adjustRightInd/>
        <w:snapToGrid/>
        <w:spacing w:after="120" w:line="360" w:lineRule="auto"/>
        <w:jc w:val="both"/>
        <w:rPr>
          <w:rFonts w:hint="default" w:ascii="Times New Roman" w:hAnsi="Times New Roman" w:eastAsia="Tahoma" w:cs="Times New Roman"/>
          <w:i w:val="0"/>
          <w:iCs w:val="0"/>
          <w:caps w:val="0"/>
          <w:color w:val="505050"/>
          <w:spacing w:val="0"/>
          <w:kern w:val="0"/>
          <w:sz w:val="24"/>
          <w:szCs w:val="24"/>
          <w:shd w:val="clear" w:fill="FFFFFF"/>
          <w:vertAlign w:val="baseline"/>
          <w:lang w:val="en-US" w:eastAsia="zh-CN" w:bidi="ar"/>
        </w:rPr>
      </w:pPr>
      <w:r>
        <w:rPr>
          <w:rFonts w:hint="default" w:ascii="Times New Roman" w:hAnsi="Times New Roman" w:eastAsia="Tahoma" w:cs="Times New Roman"/>
          <w:i w:val="0"/>
          <w:iCs w:val="0"/>
          <w:caps w:val="0"/>
          <w:color w:val="505050"/>
          <w:spacing w:val="0"/>
          <w:kern w:val="0"/>
          <w:sz w:val="24"/>
          <w:szCs w:val="24"/>
          <w:shd w:val="clear" w:fill="FFFFFF"/>
          <w:vertAlign w:val="baseline"/>
          <w:lang w:val="en-US" w:eastAsia="zh-CN" w:bidi="ar"/>
        </w:rPr>
        <w:t xml:space="preserve">We depend on our </w:t>
      </w:r>
      <w:r>
        <w:rPr>
          <w:rFonts w:hint="default" w:ascii="Times New Roman" w:hAnsi="Times New Roman" w:eastAsia="Tahoma" w:cs="Times New Roman"/>
          <w:i w:val="0"/>
          <w:iCs w:val="0"/>
          <w:color w:val="505050"/>
          <w:spacing w:val="0"/>
          <w:kern w:val="0"/>
          <w:sz w:val="24"/>
          <w:szCs w:val="24"/>
          <w:shd w:val="clear" w:fill="FFFFFF"/>
          <w:vertAlign w:val="baseline"/>
          <w:lang w:val="en-US" w:eastAsia="zh-CN" w:bidi="ar"/>
        </w:rPr>
        <w:t>nimbleness</w:t>
      </w:r>
      <w:r>
        <w:rPr>
          <w:rFonts w:hint="default" w:ascii="Times New Roman" w:hAnsi="Times New Roman" w:eastAsia="Tahoma" w:cs="Times New Roman"/>
          <w:i w:val="0"/>
          <w:iCs w:val="0"/>
          <w:caps w:val="0"/>
          <w:color w:val="505050"/>
          <w:spacing w:val="0"/>
          <w:kern w:val="0"/>
          <w:sz w:val="24"/>
          <w:szCs w:val="24"/>
          <w:shd w:val="clear" w:fill="FFFFFF"/>
          <w:vertAlign w:val="baseline"/>
          <w:lang w:val="en-US" w:eastAsia="zh-CN" w:bidi="ar"/>
        </w:rPr>
        <w:t xml:space="preserve"> to understand your case and provide a profound and tailor-made solution to it, but we also maintain close associations with select local counsel to be called upon when needed. </w:t>
      </w:r>
    </w:p>
    <w:p>
      <w:pPr>
        <w:keepNext w:val="0"/>
        <w:keepLines w:val="0"/>
        <w:pageBreakBefore w:val="0"/>
        <w:widowControl/>
        <w:kinsoku/>
        <w:wordWrap/>
        <w:overflowPunct/>
        <w:topLinePunct w:val="0"/>
        <w:autoSpaceDE/>
        <w:autoSpaceDN/>
        <w:bidi w:val="0"/>
        <w:adjustRightInd/>
        <w:snapToGrid/>
        <w:spacing w:after="120" w:line="360" w:lineRule="auto"/>
        <w:jc w:val="both"/>
        <w:rPr>
          <w:ins w:id="23" w:author="Getnet Yawkal" w:date="2022-12-27T09:57:53Z"/>
          <w:rFonts w:hint="default" w:ascii="Times New Roman" w:hAnsi="Times New Roman" w:eastAsia="Tahoma" w:cs="Times New Roman"/>
          <w:i w:val="0"/>
          <w:iCs w:val="0"/>
          <w:caps w:val="0"/>
          <w:color w:val="505050"/>
          <w:spacing w:val="0"/>
          <w:kern w:val="0"/>
          <w:sz w:val="24"/>
          <w:szCs w:val="24"/>
          <w:shd w:val="clear" w:fill="FFFFFF"/>
          <w:vertAlign w:val="baseline"/>
          <w:lang w:val="en-US" w:eastAsia="zh-CN" w:bidi="ar"/>
        </w:rPr>
      </w:pPr>
      <w:r>
        <w:rPr>
          <w:rFonts w:hint="default" w:ascii="Times New Roman" w:hAnsi="Times New Roman" w:eastAsia="Tahoma" w:cs="Times New Roman"/>
          <w:i w:val="0"/>
          <w:iCs w:val="0"/>
          <w:caps w:val="0"/>
          <w:color w:val="505050"/>
          <w:spacing w:val="0"/>
          <w:kern w:val="0"/>
          <w:sz w:val="24"/>
          <w:szCs w:val="24"/>
          <w:shd w:val="clear" w:fill="FFFFFF"/>
          <w:vertAlign w:val="baseline"/>
          <w:lang w:val="en-US" w:eastAsia="zh-CN" w:bidi="ar"/>
        </w:rPr>
        <w:t>With extensive expertise in intellectual property, employment and labor, corporate and finance, tax, charity, and alternative dispute resolution laws of Ethiopia, Getnet Yawkal Law Office offers strong, sound, and cost-effective legal guidance in resolving your cases professionally and looks forward to being your strategic partner and principal legal advisor in Ethiopia.</w:t>
      </w:r>
      <w:r>
        <w:rPr>
          <w:sz w:val="24"/>
          <w:szCs w:val="24"/>
        </w:rPr>
        <w:commentReference w:id="3"/>
      </w:r>
    </w:p>
    <w:p>
      <w:pPr>
        <w:keepNext w:val="0"/>
        <w:keepLines w:val="0"/>
        <w:pageBreakBefore w:val="0"/>
        <w:widowControl/>
        <w:kinsoku/>
        <w:wordWrap/>
        <w:overflowPunct/>
        <w:topLinePunct w:val="0"/>
        <w:autoSpaceDE/>
        <w:autoSpaceDN/>
        <w:bidi w:val="0"/>
        <w:adjustRightInd/>
        <w:snapToGrid/>
        <w:spacing w:after="120" w:line="360" w:lineRule="auto"/>
        <w:rPr>
          <w:rFonts w:hint="default" w:ascii="Times New Roman" w:hAnsi="Times New Roman" w:eastAsia="Tahoma" w:cs="Times New Roman"/>
          <w:b/>
          <w:bCs/>
          <w:i w:val="0"/>
          <w:iCs w:val="0"/>
          <w:caps w:val="0"/>
          <w:color w:val="C00000"/>
          <w:spacing w:val="0"/>
          <w:kern w:val="0"/>
          <w:sz w:val="24"/>
          <w:szCs w:val="24"/>
          <w:shd w:val="clear" w:fill="FFFFFF"/>
          <w:vertAlign w:val="baseline"/>
          <w:lang w:val="en-US" w:eastAsia="zh-CN" w:bidi="ar"/>
        </w:rPr>
      </w:pPr>
    </w:p>
    <w:p>
      <w:pPr>
        <w:keepNext w:val="0"/>
        <w:keepLines w:val="0"/>
        <w:pageBreakBefore w:val="0"/>
        <w:widowControl/>
        <w:kinsoku/>
        <w:wordWrap/>
        <w:overflowPunct/>
        <w:topLinePunct w:val="0"/>
        <w:autoSpaceDE/>
        <w:autoSpaceDN/>
        <w:bidi w:val="0"/>
        <w:adjustRightInd/>
        <w:snapToGrid/>
        <w:spacing w:after="120" w:line="360" w:lineRule="auto"/>
        <w:rPr>
          <w:rFonts w:hint="default" w:ascii="Times New Roman" w:hAnsi="Times New Roman" w:eastAsia="Tahoma" w:cs="Times New Roman"/>
          <w:b/>
          <w:bCs/>
          <w:i w:val="0"/>
          <w:iCs w:val="0"/>
          <w:caps w:val="0"/>
          <w:color w:val="C00000"/>
          <w:spacing w:val="0"/>
          <w:kern w:val="0"/>
          <w:sz w:val="24"/>
          <w:szCs w:val="24"/>
          <w:shd w:val="clear" w:fill="FFFFFF"/>
          <w:vertAlign w:val="baseline"/>
          <w:lang w:val="en-US" w:eastAsia="zh-CN" w:bidi="ar"/>
        </w:rPr>
      </w:pPr>
    </w:p>
    <w:p>
      <w:pPr>
        <w:keepNext w:val="0"/>
        <w:keepLines w:val="0"/>
        <w:pageBreakBefore w:val="0"/>
        <w:widowControl/>
        <w:kinsoku/>
        <w:wordWrap/>
        <w:overflowPunct/>
        <w:topLinePunct w:val="0"/>
        <w:autoSpaceDE/>
        <w:autoSpaceDN/>
        <w:bidi w:val="0"/>
        <w:adjustRightInd/>
        <w:snapToGrid/>
        <w:spacing w:after="120" w:line="360" w:lineRule="auto"/>
        <w:rPr>
          <w:rFonts w:hint="default" w:ascii="Times New Roman" w:hAnsi="Times New Roman" w:eastAsia="Tahoma" w:cs="Times New Roman"/>
          <w:b/>
          <w:bCs/>
          <w:i w:val="0"/>
          <w:iCs w:val="0"/>
          <w:caps w:val="0"/>
          <w:color w:val="C00000"/>
          <w:spacing w:val="0"/>
          <w:kern w:val="0"/>
          <w:sz w:val="24"/>
          <w:szCs w:val="24"/>
          <w:shd w:val="clear" w:fill="FFFFFF"/>
          <w:vertAlign w:val="baseline"/>
          <w:lang w:val="en-US" w:eastAsia="zh-CN" w:bidi="ar"/>
        </w:rPr>
      </w:pPr>
    </w:p>
    <w:p>
      <w:pPr>
        <w:keepNext w:val="0"/>
        <w:keepLines w:val="0"/>
        <w:pageBreakBefore w:val="0"/>
        <w:widowControl/>
        <w:kinsoku/>
        <w:wordWrap/>
        <w:overflowPunct/>
        <w:topLinePunct w:val="0"/>
        <w:autoSpaceDE/>
        <w:autoSpaceDN/>
        <w:bidi w:val="0"/>
        <w:adjustRightInd/>
        <w:snapToGrid/>
        <w:spacing w:after="120" w:line="360" w:lineRule="auto"/>
        <w:rPr>
          <w:rFonts w:hint="default" w:ascii="Times New Roman" w:hAnsi="Times New Roman" w:eastAsia="Tahoma" w:cs="Times New Roman"/>
          <w:b/>
          <w:bCs/>
          <w:i w:val="0"/>
          <w:iCs w:val="0"/>
          <w:caps w:val="0"/>
          <w:color w:val="C00000"/>
          <w:spacing w:val="0"/>
          <w:kern w:val="0"/>
          <w:sz w:val="24"/>
          <w:szCs w:val="24"/>
          <w:shd w:val="clear" w:fill="FFFFFF"/>
          <w:vertAlign w:val="baseline"/>
          <w:lang w:val="en-US" w:eastAsia="zh-CN" w:bidi="ar"/>
        </w:rPr>
      </w:pPr>
    </w:p>
    <w:p>
      <w:pPr>
        <w:keepNext w:val="0"/>
        <w:keepLines w:val="0"/>
        <w:pageBreakBefore w:val="0"/>
        <w:widowControl/>
        <w:kinsoku/>
        <w:wordWrap/>
        <w:overflowPunct/>
        <w:topLinePunct w:val="0"/>
        <w:autoSpaceDE/>
        <w:autoSpaceDN/>
        <w:bidi w:val="0"/>
        <w:adjustRightInd/>
        <w:snapToGrid/>
        <w:spacing w:after="120" w:line="360" w:lineRule="auto"/>
        <w:rPr>
          <w:rFonts w:hint="default" w:ascii="Times New Roman" w:hAnsi="Times New Roman" w:eastAsia="Tahoma" w:cs="Times New Roman"/>
          <w:b/>
          <w:bCs/>
          <w:i w:val="0"/>
          <w:iCs w:val="0"/>
          <w:caps w:val="0"/>
          <w:color w:val="C00000"/>
          <w:spacing w:val="0"/>
          <w:kern w:val="0"/>
          <w:sz w:val="24"/>
          <w:szCs w:val="24"/>
          <w:shd w:val="clear" w:fill="FFFFFF"/>
          <w:vertAlign w:val="baseline"/>
          <w:lang w:val="en-US" w:eastAsia="zh-CN" w:bidi="ar"/>
        </w:rPr>
      </w:pPr>
      <w:r>
        <w:rPr>
          <w:rFonts w:hint="default" w:ascii="Times New Roman" w:hAnsi="Times New Roman" w:eastAsia="Tahoma" w:cs="Times New Roman"/>
          <w:b/>
          <w:bCs/>
          <w:i w:val="0"/>
          <w:iCs w:val="0"/>
          <w:caps w:val="0"/>
          <w:color w:val="C00000"/>
          <w:spacing w:val="0"/>
          <w:kern w:val="0"/>
          <w:sz w:val="24"/>
          <w:szCs w:val="24"/>
          <w:shd w:val="clear" w:fill="FFFFFF"/>
          <w:vertAlign w:val="baseline"/>
          <w:lang w:val="en-US" w:eastAsia="zh-CN" w:bidi="ar"/>
        </w:rPr>
        <w:t>Our Principal Attorney</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20" w:afterAutospacing="0" w:line="360" w:lineRule="auto"/>
        <w:ind w:left="0" w:right="0"/>
        <w:jc w:val="both"/>
        <w:textAlignment w:val="baseline"/>
        <w:rPr>
          <w:rFonts w:ascii="Times New Roman" w:hAnsi="Times New Roman" w:eastAsia="Tahoma" w:cs="Times New Roman"/>
          <w:i w:val="0"/>
          <w:iCs w:val="0"/>
          <w:caps w:val="0"/>
          <w:color w:val="505050"/>
          <w:spacing w:val="0"/>
          <w:kern w:val="0"/>
          <w:sz w:val="24"/>
          <w:szCs w:val="24"/>
          <w:shd w:val="clear" w:fill="FFFFFF"/>
          <w:vertAlign w:val="baseline"/>
          <w:lang w:val="en-US" w:eastAsia="zh-CN" w:bidi="ar"/>
        </w:rPr>
      </w:pPr>
      <w:r>
        <w:rPr>
          <w:rFonts w:ascii="Times New Roman" w:hAnsi="Times New Roman" w:eastAsia="Tahoma" w:cs="Times New Roman"/>
          <w:i w:val="0"/>
          <w:iCs w:val="0"/>
          <w:caps w:val="0"/>
          <w:color w:val="505050"/>
          <w:spacing w:val="0"/>
          <w:kern w:val="0"/>
          <w:sz w:val="24"/>
          <w:szCs w:val="24"/>
          <w:shd w:val="clear" w:fill="FFFFFF"/>
          <w:vertAlign w:val="baseline"/>
          <w:lang w:val="en-US" w:eastAsia="zh-CN" w:bidi="ar"/>
        </w:rPr>
        <w:t>Getnet Yawkal Mebratu</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20" w:afterAutospacing="0" w:line="360" w:lineRule="auto"/>
        <w:ind w:left="0" w:right="0"/>
        <w:jc w:val="both"/>
        <w:textAlignment w:val="baseline"/>
        <w:rPr>
          <w:rFonts w:hint="default" w:ascii="Times New Roman" w:hAnsi="Times New Roman" w:eastAsia="Tahoma" w:cs="Times New Roman"/>
          <w:i w:val="0"/>
          <w:iCs w:val="0"/>
          <w:caps w:val="0"/>
          <w:color w:val="505050"/>
          <w:spacing w:val="0"/>
          <w:kern w:val="0"/>
          <w:sz w:val="24"/>
          <w:szCs w:val="24"/>
          <w:shd w:val="clear" w:fill="FFFFFF"/>
          <w:vertAlign w:val="baseline"/>
          <w:lang w:val="en-US" w:eastAsia="zh-CN" w:bidi="ar"/>
        </w:rPr>
      </w:pPr>
      <w:ins w:id="24" w:author="Getnet Yawkal" w:date="2022-12-27T10:00:08Z">
        <w:r>
          <w:rPr>
            <w:rFonts w:hint="default" w:eastAsia="Tahoma" w:cs="Times New Roman"/>
            <w:i w:val="0"/>
            <w:iCs w:val="0"/>
            <w:caps w:val="0"/>
            <w:color w:val="505050"/>
            <w:spacing w:val="0"/>
            <w:kern w:val="0"/>
            <w:sz w:val="24"/>
            <w:szCs w:val="24"/>
            <w:shd w:val="clear" w:fill="FFFFFF"/>
            <w:vertAlign w:val="baseline"/>
            <w:lang w:val="en-US" w:eastAsia="zh-CN" w:bidi="ar"/>
          </w:rPr>
          <w:t>LO</w:t>
        </w:r>
      </w:ins>
      <w:ins w:id="25" w:author="Getnet Yawkal" w:date="2022-12-27T10:00:09Z">
        <w:r>
          <w:rPr>
            <w:rFonts w:hint="default" w:eastAsia="Tahoma" w:cs="Times New Roman"/>
            <w:i w:val="0"/>
            <w:iCs w:val="0"/>
            <w:caps w:val="0"/>
            <w:color w:val="505050"/>
            <w:spacing w:val="0"/>
            <w:kern w:val="0"/>
            <w:sz w:val="24"/>
            <w:szCs w:val="24"/>
            <w:shd w:val="clear" w:fill="FFFFFF"/>
            <w:vertAlign w:val="baseline"/>
            <w:lang w:val="en-US" w:eastAsia="zh-CN" w:bidi="ar"/>
          </w:rPr>
          <w:t>CA</w:t>
        </w:r>
      </w:ins>
      <w:ins w:id="26" w:author="Getnet Yawkal" w:date="2022-12-27T10:00:10Z">
        <w:r>
          <w:rPr>
            <w:rFonts w:hint="default" w:eastAsia="Tahoma" w:cs="Times New Roman"/>
            <w:i w:val="0"/>
            <w:iCs w:val="0"/>
            <w:caps w:val="0"/>
            <w:color w:val="505050"/>
            <w:spacing w:val="0"/>
            <w:kern w:val="0"/>
            <w:sz w:val="24"/>
            <w:szCs w:val="24"/>
            <w:shd w:val="clear" w:fill="FFFFFF"/>
            <w:vertAlign w:val="baseline"/>
            <w:lang w:val="en-US" w:eastAsia="zh-CN" w:bidi="ar"/>
          </w:rPr>
          <w:t>L</w:t>
        </w:r>
      </w:ins>
      <w:ins w:id="27" w:author="Getnet Yawkal" w:date="2022-12-27T10:00:11Z">
        <w:r>
          <w:rPr>
            <w:rFonts w:hint="default" w:eastAsia="Tahoma" w:cs="Times New Roman"/>
            <w:i w:val="0"/>
            <w:iCs w:val="0"/>
            <w:caps w:val="0"/>
            <w:color w:val="505050"/>
            <w:spacing w:val="0"/>
            <w:kern w:val="0"/>
            <w:sz w:val="24"/>
            <w:szCs w:val="24"/>
            <w:shd w:val="clear" w:fill="FFFFFF"/>
            <w:vertAlign w:val="baseline"/>
            <w:lang w:val="en-US" w:eastAsia="zh-CN" w:bidi="ar"/>
          </w:rPr>
          <w:t xml:space="preserve"> EX</w:t>
        </w:r>
      </w:ins>
      <w:ins w:id="28" w:author="Getnet Yawkal" w:date="2022-12-27T10:00:12Z">
        <w:r>
          <w:rPr>
            <w:rFonts w:hint="default" w:eastAsia="Tahoma" w:cs="Times New Roman"/>
            <w:i w:val="0"/>
            <w:iCs w:val="0"/>
            <w:caps w:val="0"/>
            <w:color w:val="505050"/>
            <w:spacing w:val="0"/>
            <w:kern w:val="0"/>
            <w:sz w:val="24"/>
            <w:szCs w:val="24"/>
            <w:shd w:val="clear" w:fill="FFFFFF"/>
            <w:vertAlign w:val="baseline"/>
            <w:lang w:val="en-US" w:eastAsia="zh-CN" w:bidi="ar"/>
          </w:rPr>
          <w:t>PER</w:t>
        </w:r>
      </w:ins>
      <w:ins w:id="29" w:author="Getnet Yawkal" w:date="2022-12-27T10:00:14Z">
        <w:r>
          <w:rPr>
            <w:rFonts w:hint="default" w:eastAsia="Tahoma" w:cs="Times New Roman"/>
            <w:i w:val="0"/>
            <w:iCs w:val="0"/>
            <w:caps w:val="0"/>
            <w:color w:val="505050"/>
            <w:spacing w:val="0"/>
            <w:kern w:val="0"/>
            <w:sz w:val="24"/>
            <w:szCs w:val="24"/>
            <w:shd w:val="clear" w:fill="FFFFFF"/>
            <w:vertAlign w:val="baseline"/>
            <w:lang w:val="en-US" w:eastAsia="zh-CN" w:bidi="ar"/>
          </w:rPr>
          <w:t>TISE</w:t>
        </w:r>
      </w:ins>
      <w:ins w:id="30" w:author="Getnet Yawkal" w:date="2022-12-27T10:00:16Z">
        <w:r>
          <w:rPr>
            <w:rFonts w:hint="default" w:eastAsia="Tahoma" w:cs="Times New Roman"/>
            <w:i w:val="0"/>
            <w:iCs w:val="0"/>
            <w:caps w:val="0"/>
            <w:color w:val="505050"/>
            <w:spacing w:val="0"/>
            <w:kern w:val="0"/>
            <w:sz w:val="24"/>
            <w:szCs w:val="24"/>
            <w:shd w:val="clear" w:fill="FFFFFF"/>
            <w:vertAlign w:val="baseline"/>
            <w:lang w:val="en-US" w:eastAsia="zh-CN" w:bidi="ar"/>
          </w:rPr>
          <w:t>.</w:t>
        </w:r>
      </w:ins>
      <w:ins w:id="31" w:author="Getnet Yawkal" w:date="2022-12-27T10:00:17Z">
        <w:r>
          <w:rPr>
            <w:rFonts w:hint="default" w:eastAsia="Tahoma" w:cs="Times New Roman"/>
            <w:i w:val="0"/>
            <w:iCs w:val="0"/>
            <w:caps w:val="0"/>
            <w:color w:val="505050"/>
            <w:spacing w:val="0"/>
            <w:kern w:val="0"/>
            <w:sz w:val="24"/>
            <w:szCs w:val="24"/>
            <w:shd w:val="clear" w:fill="FFFFFF"/>
            <w:vertAlign w:val="baseline"/>
            <w:lang w:val="en-US" w:eastAsia="zh-CN" w:bidi="ar"/>
          </w:rPr>
          <w:t xml:space="preserve"> INTE</w:t>
        </w:r>
      </w:ins>
      <w:ins w:id="32" w:author="Getnet Yawkal" w:date="2022-12-27T10:00:18Z">
        <w:r>
          <w:rPr>
            <w:rFonts w:hint="default" w:eastAsia="Tahoma" w:cs="Times New Roman"/>
            <w:i w:val="0"/>
            <w:iCs w:val="0"/>
            <w:caps w:val="0"/>
            <w:color w:val="505050"/>
            <w:spacing w:val="0"/>
            <w:kern w:val="0"/>
            <w:sz w:val="24"/>
            <w:szCs w:val="24"/>
            <w:shd w:val="clear" w:fill="FFFFFF"/>
            <w:vertAlign w:val="baseline"/>
            <w:lang w:val="en-US" w:eastAsia="zh-CN" w:bidi="ar"/>
          </w:rPr>
          <w:t>RNAT</w:t>
        </w:r>
      </w:ins>
      <w:ins w:id="33" w:author="Getnet Yawkal" w:date="2022-12-27T10:00:19Z">
        <w:r>
          <w:rPr>
            <w:rFonts w:hint="default" w:eastAsia="Tahoma" w:cs="Times New Roman"/>
            <w:i w:val="0"/>
            <w:iCs w:val="0"/>
            <w:caps w:val="0"/>
            <w:color w:val="505050"/>
            <w:spacing w:val="0"/>
            <w:kern w:val="0"/>
            <w:sz w:val="24"/>
            <w:szCs w:val="24"/>
            <w:shd w:val="clear" w:fill="FFFFFF"/>
            <w:vertAlign w:val="baseline"/>
            <w:lang w:val="en-US" w:eastAsia="zh-CN" w:bidi="ar"/>
          </w:rPr>
          <w:t>IONAL</w:t>
        </w:r>
      </w:ins>
      <w:ins w:id="34" w:author="Getnet Yawkal" w:date="2022-12-27T10:00:20Z">
        <w:r>
          <w:rPr>
            <w:rFonts w:hint="default" w:eastAsia="Tahoma" w:cs="Times New Roman"/>
            <w:i w:val="0"/>
            <w:iCs w:val="0"/>
            <w:caps w:val="0"/>
            <w:color w:val="505050"/>
            <w:spacing w:val="0"/>
            <w:kern w:val="0"/>
            <w:sz w:val="24"/>
            <w:szCs w:val="24"/>
            <w:shd w:val="clear" w:fill="FFFFFF"/>
            <w:vertAlign w:val="baseline"/>
            <w:lang w:val="en-US" w:eastAsia="zh-CN" w:bidi="ar"/>
          </w:rPr>
          <w:t xml:space="preserve"> DE</w:t>
        </w:r>
      </w:ins>
      <w:ins w:id="35" w:author="Getnet Yawkal" w:date="2022-12-27T10:00:21Z">
        <w:r>
          <w:rPr>
            <w:rFonts w:hint="default" w:eastAsia="Tahoma" w:cs="Times New Roman"/>
            <w:i w:val="0"/>
            <w:iCs w:val="0"/>
            <w:caps w:val="0"/>
            <w:color w:val="505050"/>
            <w:spacing w:val="0"/>
            <w:kern w:val="0"/>
            <w:sz w:val="24"/>
            <w:szCs w:val="24"/>
            <w:shd w:val="clear" w:fill="FFFFFF"/>
            <w:vertAlign w:val="baseline"/>
            <w:lang w:val="en-US" w:eastAsia="zh-CN" w:bidi="ar"/>
          </w:rPr>
          <w:t>PTH</w:t>
        </w:r>
      </w:ins>
      <w:ins w:id="36" w:author="Getnet Yawkal" w:date="2022-12-27T10:00:23Z">
        <w:r>
          <w:rPr>
            <w:rFonts w:hint="default" w:eastAsia="Tahoma" w:cs="Times New Roman"/>
            <w:i w:val="0"/>
            <w:iCs w:val="0"/>
            <w:caps w:val="0"/>
            <w:color w:val="505050"/>
            <w:spacing w:val="0"/>
            <w:kern w:val="0"/>
            <w:sz w:val="24"/>
            <w:szCs w:val="24"/>
            <w:shd w:val="clear" w:fill="FFFFFF"/>
            <w:vertAlign w:val="baseline"/>
            <w:lang w:val="en-US" w:eastAsia="zh-CN" w:bidi="ar"/>
          </w:rPr>
          <w:t>. BU</w:t>
        </w:r>
      </w:ins>
      <w:ins w:id="37" w:author="Getnet Yawkal" w:date="2022-12-27T10:00:24Z">
        <w:r>
          <w:rPr>
            <w:rFonts w:hint="default" w:eastAsia="Tahoma" w:cs="Times New Roman"/>
            <w:i w:val="0"/>
            <w:iCs w:val="0"/>
            <w:caps w:val="0"/>
            <w:color w:val="505050"/>
            <w:spacing w:val="0"/>
            <w:kern w:val="0"/>
            <w:sz w:val="24"/>
            <w:szCs w:val="24"/>
            <w:shd w:val="clear" w:fill="FFFFFF"/>
            <w:vertAlign w:val="baseline"/>
            <w:lang w:val="en-US" w:eastAsia="zh-CN" w:bidi="ar"/>
          </w:rPr>
          <w:t>SINES</w:t>
        </w:r>
      </w:ins>
      <w:ins w:id="38" w:author="Getnet Yawkal" w:date="2022-12-27T10:00:25Z">
        <w:r>
          <w:rPr>
            <w:rFonts w:hint="default" w:eastAsia="Tahoma" w:cs="Times New Roman"/>
            <w:i w:val="0"/>
            <w:iCs w:val="0"/>
            <w:caps w:val="0"/>
            <w:color w:val="505050"/>
            <w:spacing w:val="0"/>
            <w:kern w:val="0"/>
            <w:sz w:val="24"/>
            <w:szCs w:val="24"/>
            <w:shd w:val="clear" w:fill="FFFFFF"/>
            <w:vertAlign w:val="baseline"/>
            <w:lang w:val="en-US" w:eastAsia="zh-CN" w:bidi="ar"/>
          </w:rPr>
          <w:t>S AC</w:t>
        </w:r>
      </w:ins>
      <w:ins w:id="39" w:author="Getnet Yawkal" w:date="2022-12-27T10:00:26Z">
        <w:r>
          <w:rPr>
            <w:rFonts w:hint="default" w:eastAsia="Tahoma" w:cs="Times New Roman"/>
            <w:i w:val="0"/>
            <w:iCs w:val="0"/>
            <w:caps w:val="0"/>
            <w:color w:val="505050"/>
            <w:spacing w:val="0"/>
            <w:kern w:val="0"/>
            <w:sz w:val="24"/>
            <w:szCs w:val="24"/>
            <w:shd w:val="clear" w:fill="FFFFFF"/>
            <w:vertAlign w:val="baseline"/>
            <w:lang w:val="en-US" w:eastAsia="zh-CN" w:bidi="ar"/>
          </w:rPr>
          <w:t>UMEN</w:t>
        </w:r>
      </w:ins>
      <w:r>
        <w:commentReference w:id="4"/>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20" w:afterAutospacing="0" w:line="360" w:lineRule="auto"/>
        <w:ind w:left="0" w:right="0"/>
        <w:jc w:val="both"/>
        <w:textAlignment w:val="baseline"/>
        <w:rPr>
          <w:rFonts w:hint="default" w:ascii="Times New Roman" w:hAnsi="Times New Roman" w:eastAsia="Tahoma" w:cs="Times New Roman"/>
          <w:i w:val="0"/>
          <w:iCs w:val="0"/>
          <w:caps w:val="0"/>
          <w:color w:val="505050"/>
          <w:spacing w:val="0"/>
          <w:sz w:val="24"/>
          <w:szCs w:val="24"/>
          <w:shd w:val="clear" w:fill="FFFFFF"/>
          <w:vertAlign w:val="baseline"/>
          <w:lang w:val="en-US"/>
        </w:rPr>
      </w:pPr>
      <w:r>
        <w:rPr>
          <w:rFonts w:hint="default" w:ascii="Times New Roman" w:hAnsi="Times New Roman" w:eastAsia="Tahoma" w:cs="Times New Roman"/>
          <w:i w:val="0"/>
          <w:iCs w:val="0"/>
          <w:caps w:val="0"/>
          <w:color w:val="505050"/>
          <w:spacing w:val="0"/>
          <w:sz w:val="24"/>
          <w:szCs w:val="24"/>
          <w:shd w:val="clear" w:fill="FFFFFF"/>
          <w:vertAlign w:val="baseline"/>
          <w:lang w:val="en-US"/>
        </w:rPr>
        <w:t xml:space="preserve">Getnet earned his LL.B degree from Bahir Dar University Faculty of Law in 2008. After his graduation, Getnet has worked for </w:t>
      </w:r>
      <w:r>
        <w:rPr>
          <w:rFonts w:hint="default" w:ascii="Times New Roman" w:hAnsi="Times New Roman" w:eastAsia="Tahoma" w:cs="Times New Roman"/>
          <w:i w:val="0"/>
          <w:iCs w:val="0"/>
          <w:color w:val="505050"/>
          <w:spacing w:val="0"/>
          <w:sz w:val="24"/>
          <w:szCs w:val="24"/>
          <w:shd w:val="clear" w:fill="FFFFFF"/>
          <w:vertAlign w:val="baseline"/>
          <w:lang w:val="en-US"/>
        </w:rPr>
        <w:t>various</w:t>
      </w:r>
      <w:r>
        <w:rPr>
          <w:rFonts w:hint="default" w:ascii="Times New Roman" w:hAnsi="Times New Roman" w:eastAsia="Tahoma" w:cs="Times New Roman"/>
          <w:i w:val="0"/>
          <w:iCs w:val="0"/>
          <w:caps w:val="0"/>
          <w:color w:val="505050"/>
          <w:spacing w:val="0"/>
          <w:sz w:val="24"/>
          <w:szCs w:val="24"/>
          <w:shd w:val="clear" w:fill="FFFFFF"/>
          <w:vertAlign w:val="baseline"/>
          <w:lang w:val="en-US"/>
        </w:rPr>
        <w:t xml:space="preserve"> governmental and non-governmental organizations, such as the Ethiopian Intellectual Property Authority (EIPA), </w:t>
      </w:r>
      <w:r>
        <w:rPr>
          <w:rFonts w:ascii="Times New Roman" w:hAnsi="Times New Roman" w:eastAsia="Tahoma" w:cs="Times New Roman"/>
          <w:color w:val="505050"/>
          <w:sz w:val="24"/>
          <w:szCs w:val="24"/>
          <w:shd w:val="clear" w:fill="FFFFFF"/>
        </w:rPr>
        <w:t>Tadesse Kiros Law Office (TKLO), Mesfin Tafesse &amp; Associates (MTA)</w:t>
      </w:r>
      <w:r>
        <w:rPr>
          <w:rFonts w:hint="default" w:ascii="Times New Roman" w:hAnsi="Times New Roman" w:eastAsia="Tahoma" w:cs="Times New Roman"/>
          <w:color w:val="505050"/>
          <w:sz w:val="24"/>
          <w:szCs w:val="24"/>
          <w:shd w:val="clear" w:fill="FFFFFF"/>
          <w:lang w:val="en-US"/>
        </w:rPr>
        <w:t xml:space="preserve"> </w:t>
      </w:r>
      <w:r>
        <w:rPr>
          <w:rFonts w:hint="default" w:ascii="Times New Roman" w:hAnsi="Times New Roman" w:eastAsia="Tahoma" w:cs="Times New Roman"/>
          <w:i w:val="0"/>
          <w:iCs w:val="0"/>
          <w:caps w:val="0"/>
          <w:color w:val="505050"/>
          <w:spacing w:val="0"/>
          <w:sz w:val="24"/>
          <w:szCs w:val="24"/>
          <w:shd w:val="clear" w:fill="FFFFFF"/>
          <w:vertAlign w:val="baseline"/>
          <w:lang w:val="en-US"/>
        </w:rPr>
        <w:t xml:space="preserve">and </w:t>
      </w:r>
      <w:r>
        <w:rPr>
          <w:rFonts w:hint="default" w:ascii="Times New Roman" w:hAnsi="Times New Roman" w:eastAsia="Tahoma" w:cs="Times New Roman"/>
          <w:i w:val="0"/>
          <w:iCs w:val="0"/>
          <w:color w:val="505050"/>
          <w:spacing w:val="0"/>
          <w:sz w:val="24"/>
          <w:szCs w:val="24"/>
          <w:shd w:val="clear" w:fill="FFFFFF"/>
          <w:vertAlign w:val="baseline"/>
          <w:lang w:val="en-US"/>
        </w:rPr>
        <w:t>taught</w:t>
      </w:r>
      <w:r>
        <w:rPr>
          <w:rFonts w:hint="default" w:ascii="Times New Roman" w:hAnsi="Times New Roman" w:eastAsia="Tahoma" w:cs="Times New Roman"/>
          <w:i w:val="0"/>
          <w:iCs w:val="0"/>
          <w:caps w:val="0"/>
          <w:color w:val="505050"/>
          <w:spacing w:val="0"/>
          <w:sz w:val="24"/>
          <w:szCs w:val="24"/>
          <w:shd w:val="clear" w:fill="FFFFFF"/>
          <w:vertAlign w:val="baseline"/>
          <w:lang w:val="en-US"/>
        </w:rPr>
        <w:t xml:space="preserve"> law courses at </w:t>
      </w:r>
      <w:r>
        <w:rPr>
          <w:rFonts w:hint="default" w:ascii="Times New Roman" w:hAnsi="Times New Roman" w:eastAsia="Tahoma" w:cs="Times New Roman"/>
          <w:i w:val="0"/>
          <w:iCs w:val="0"/>
          <w:color w:val="505050"/>
          <w:spacing w:val="0"/>
          <w:sz w:val="24"/>
          <w:szCs w:val="24"/>
          <w:shd w:val="clear" w:fill="FFFFFF"/>
          <w:vertAlign w:val="baseline"/>
          <w:lang w:val="en-US"/>
        </w:rPr>
        <w:t>different</w:t>
      </w:r>
      <w:r>
        <w:rPr>
          <w:rFonts w:hint="default" w:ascii="Times New Roman" w:hAnsi="Times New Roman" w:eastAsia="Tahoma" w:cs="Times New Roman"/>
          <w:i w:val="0"/>
          <w:iCs w:val="0"/>
          <w:caps w:val="0"/>
          <w:color w:val="505050"/>
          <w:spacing w:val="0"/>
          <w:sz w:val="24"/>
          <w:szCs w:val="24"/>
          <w:shd w:val="clear" w:fill="FFFFFF"/>
          <w:vertAlign w:val="baseline"/>
          <w:lang w:val="en-US"/>
        </w:rPr>
        <w:t xml:space="preserve"> university and university colleges in Ethiopia.</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20" w:afterAutospacing="0" w:line="360" w:lineRule="auto"/>
        <w:ind w:left="0" w:right="0"/>
        <w:jc w:val="both"/>
        <w:textAlignment w:val="baseline"/>
        <w:rPr>
          <w:sz w:val="24"/>
          <w:szCs w:val="24"/>
        </w:rPr>
      </w:pPr>
      <w:r>
        <w:rPr>
          <w:rFonts w:hint="default" w:ascii="Times New Roman" w:hAnsi="Times New Roman" w:eastAsia="Tahoma" w:cs="Times New Roman"/>
          <w:i w:val="0"/>
          <w:iCs w:val="0"/>
          <w:caps w:val="0"/>
          <w:color w:val="505050"/>
          <w:spacing w:val="0"/>
          <w:sz w:val="24"/>
          <w:szCs w:val="24"/>
          <w:shd w:val="clear" w:fill="FFFFFF"/>
          <w:vertAlign w:val="baseline"/>
          <w:lang w:val="en-US"/>
        </w:rPr>
        <w:t xml:space="preserve">Getnet </w:t>
      </w:r>
      <w:r>
        <w:rPr>
          <w:rFonts w:ascii="Times New Roman" w:hAnsi="Times New Roman" w:eastAsia="Tahoma" w:cs="Times New Roman"/>
          <w:i w:val="0"/>
          <w:iCs w:val="0"/>
          <w:caps w:val="0"/>
          <w:color w:val="505050"/>
          <w:spacing w:val="0"/>
          <w:sz w:val="24"/>
          <w:szCs w:val="24"/>
          <w:shd w:val="clear" w:fill="FFFFFF"/>
          <w:vertAlign w:val="baseline"/>
        </w:rPr>
        <w:t>is one of the top</w:t>
      </w:r>
      <w:r>
        <w:rPr>
          <w:rFonts w:hint="default" w:ascii="Times New Roman" w:hAnsi="Times New Roman" w:eastAsia="Tahoma" w:cs="Times New Roman"/>
          <w:i w:val="0"/>
          <w:iCs w:val="0"/>
          <w:caps w:val="0"/>
          <w:color w:val="505050"/>
          <w:spacing w:val="0"/>
          <w:sz w:val="24"/>
          <w:szCs w:val="24"/>
          <w:shd w:val="clear" w:fill="FFFFFF"/>
          <w:vertAlign w:val="baseline"/>
          <w:lang w:val="en-US"/>
        </w:rPr>
        <w:t>-</w:t>
      </w:r>
      <w:r>
        <w:rPr>
          <w:rFonts w:ascii="Times New Roman" w:hAnsi="Times New Roman" w:eastAsia="Tahoma" w:cs="Times New Roman"/>
          <w:i w:val="0"/>
          <w:iCs w:val="0"/>
          <w:caps w:val="0"/>
          <w:color w:val="505050"/>
          <w:spacing w:val="0"/>
          <w:sz w:val="24"/>
          <w:szCs w:val="24"/>
          <w:shd w:val="clear" w:fill="FFFFFF"/>
          <w:vertAlign w:val="baseline"/>
        </w:rPr>
        <w:t xml:space="preserve">rated lawyers </w:t>
      </w:r>
      <w:r>
        <w:rPr>
          <w:rFonts w:hint="default" w:ascii="Times New Roman" w:hAnsi="Times New Roman" w:eastAsia="Tahoma" w:cs="Times New Roman"/>
          <w:i w:val="0"/>
          <w:iCs w:val="0"/>
          <w:caps w:val="0"/>
          <w:color w:val="505050"/>
          <w:spacing w:val="0"/>
          <w:sz w:val="24"/>
          <w:szCs w:val="24"/>
          <w:shd w:val="clear" w:fill="FFFFFF"/>
          <w:vertAlign w:val="baseline"/>
          <w:lang w:val="en-US"/>
        </w:rPr>
        <w:t xml:space="preserve">currently practicing </w:t>
      </w:r>
      <w:r>
        <w:rPr>
          <w:rFonts w:ascii="Times New Roman" w:hAnsi="Times New Roman" w:eastAsia="Tahoma" w:cs="Times New Roman"/>
          <w:i w:val="0"/>
          <w:iCs w:val="0"/>
          <w:caps w:val="0"/>
          <w:color w:val="505050"/>
          <w:spacing w:val="0"/>
          <w:sz w:val="24"/>
          <w:szCs w:val="24"/>
          <w:shd w:val="clear" w:fill="FFFFFF"/>
          <w:vertAlign w:val="baseline"/>
        </w:rPr>
        <w:t xml:space="preserve">in Ethiopia. As a </w:t>
      </w:r>
      <w:r>
        <w:rPr>
          <w:rFonts w:hint="default" w:ascii="Times New Roman" w:hAnsi="Times New Roman" w:eastAsia="Tahoma" w:cs="Times New Roman"/>
          <w:i w:val="0"/>
          <w:iCs w:val="0"/>
          <w:caps w:val="0"/>
          <w:color w:val="505050"/>
          <w:spacing w:val="0"/>
          <w:sz w:val="24"/>
          <w:szCs w:val="24"/>
          <w:shd w:val="clear" w:fill="FFFFFF"/>
          <w:vertAlign w:val="baseline"/>
          <w:lang w:val="en-US"/>
        </w:rPr>
        <w:t>p</w:t>
      </w:r>
      <w:r>
        <w:rPr>
          <w:rFonts w:ascii="Times New Roman" w:hAnsi="Times New Roman" w:eastAsia="Tahoma" w:cs="Times New Roman"/>
          <w:i w:val="0"/>
          <w:iCs w:val="0"/>
          <w:caps w:val="0"/>
          <w:color w:val="505050"/>
          <w:spacing w:val="0"/>
          <w:sz w:val="24"/>
          <w:szCs w:val="24"/>
          <w:shd w:val="clear" w:fill="FFFFFF"/>
          <w:vertAlign w:val="baseline"/>
        </w:rPr>
        <w:t xml:space="preserve">rofessional </w:t>
      </w:r>
      <w:r>
        <w:rPr>
          <w:rFonts w:hint="default" w:ascii="Times New Roman" w:hAnsi="Times New Roman" w:eastAsia="Tahoma" w:cs="Times New Roman"/>
          <w:i w:val="0"/>
          <w:iCs w:val="0"/>
          <w:caps w:val="0"/>
          <w:color w:val="505050"/>
          <w:spacing w:val="0"/>
          <w:sz w:val="24"/>
          <w:szCs w:val="24"/>
          <w:shd w:val="clear" w:fill="FFFFFF"/>
          <w:vertAlign w:val="baseline"/>
          <w:lang w:val="en-US"/>
        </w:rPr>
        <w:t>l</w:t>
      </w:r>
      <w:r>
        <w:rPr>
          <w:rFonts w:ascii="Times New Roman" w:hAnsi="Times New Roman" w:eastAsia="Tahoma" w:cs="Times New Roman"/>
          <w:i w:val="0"/>
          <w:iCs w:val="0"/>
          <w:caps w:val="0"/>
          <w:color w:val="505050"/>
          <w:spacing w:val="0"/>
          <w:sz w:val="24"/>
          <w:szCs w:val="24"/>
          <w:shd w:val="clear" w:fill="FFFFFF"/>
          <w:vertAlign w:val="baseline"/>
        </w:rPr>
        <w:t>awyer, he has dealt with an array of very complicated cases</w:t>
      </w:r>
      <w:r>
        <w:rPr>
          <w:rFonts w:hint="default" w:ascii="Times New Roman" w:hAnsi="Times New Roman" w:eastAsia="Tahoma" w:cs="Times New Roman"/>
          <w:i w:val="0"/>
          <w:iCs w:val="0"/>
          <w:caps w:val="0"/>
          <w:color w:val="505050"/>
          <w:spacing w:val="0"/>
          <w:sz w:val="24"/>
          <w:szCs w:val="24"/>
          <w:shd w:val="clear" w:fill="FFFFFF"/>
          <w:vertAlign w:val="baseline"/>
          <w:lang w:val="en-US"/>
        </w:rPr>
        <w:t>,</w:t>
      </w:r>
      <w:r>
        <w:rPr>
          <w:rFonts w:ascii="Times New Roman" w:hAnsi="Times New Roman" w:eastAsia="Tahoma" w:cs="Times New Roman"/>
          <w:i w:val="0"/>
          <w:iCs w:val="0"/>
          <w:caps w:val="0"/>
          <w:color w:val="505050"/>
          <w:spacing w:val="0"/>
          <w:sz w:val="24"/>
          <w:szCs w:val="24"/>
          <w:shd w:val="clear" w:fill="FFFFFF"/>
          <w:vertAlign w:val="baseline"/>
        </w:rPr>
        <w:t xml:space="preserve"> often involving very high profile international and national clients, </w:t>
      </w:r>
      <w:r>
        <w:rPr>
          <w:rFonts w:hint="default" w:ascii="Times New Roman" w:hAnsi="Times New Roman" w:eastAsia="Tahoma" w:cs="Times New Roman"/>
          <w:i w:val="0"/>
          <w:iCs w:val="0"/>
          <w:caps w:val="0"/>
          <w:color w:val="505050"/>
          <w:spacing w:val="0"/>
          <w:sz w:val="24"/>
          <w:szCs w:val="24"/>
          <w:shd w:val="clear" w:fill="FFFFFF"/>
          <w:vertAlign w:val="baseline"/>
          <w:lang w:val="en-US"/>
        </w:rPr>
        <w:t>which</w:t>
      </w:r>
      <w:r>
        <w:rPr>
          <w:rFonts w:ascii="Times New Roman" w:hAnsi="Times New Roman" w:eastAsia="Tahoma" w:cs="Times New Roman"/>
          <w:i w:val="0"/>
          <w:iCs w:val="0"/>
          <w:caps w:val="0"/>
          <w:color w:val="505050"/>
          <w:spacing w:val="0"/>
          <w:sz w:val="24"/>
          <w:szCs w:val="24"/>
          <w:shd w:val="clear" w:fill="FFFFFF"/>
          <w:vertAlign w:val="baseline"/>
        </w:rPr>
        <w:t xml:space="preserve"> paved the way for him to establish himself as a key contact to develop, prepare</w:t>
      </w:r>
      <w:r>
        <w:rPr>
          <w:rFonts w:hint="default" w:ascii="Times New Roman" w:hAnsi="Times New Roman" w:eastAsia="Tahoma" w:cs="Times New Roman"/>
          <w:i w:val="0"/>
          <w:iCs w:val="0"/>
          <w:caps w:val="0"/>
          <w:color w:val="505050"/>
          <w:spacing w:val="0"/>
          <w:sz w:val="24"/>
          <w:szCs w:val="24"/>
          <w:shd w:val="clear" w:fill="FFFFFF"/>
          <w:vertAlign w:val="baseline"/>
          <w:lang w:val="en-US"/>
        </w:rPr>
        <w:t>,</w:t>
      </w:r>
      <w:r>
        <w:rPr>
          <w:rFonts w:ascii="Times New Roman" w:hAnsi="Times New Roman" w:eastAsia="Tahoma" w:cs="Times New Roman"/>
          <w:i w:val="0"/>
          <w:iCs w:val="0"/>
          <w:caps w:val="0"/>
          <w:color w:val="505050"/>
          <w:spacing w:val="0"/>
          <w:sz w:val="24"/>
          <w:szCs w:val="24"/>
          <w:shd w:val="clear" w:fill="FFFFFF"/>
          <w:vertAlign w:val="baseline"/>
        </w:rPr>
        <w:t xml:space="preserve"> and review legal documents in accordance with clients’ commercial strategies.</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20" w:afterAutospacing="0" w:line="360" w:lineRule="auto"/>
        <w:ind w:left="0" w:right="0"/>
        <w:jc w:val="both"/>
        <w:textAlignment w:val="baseline"/>
        <w:rPr>
          <w:sz w:val="24"/>
          <w:szCs w:val="24"/>
        </w:rPr>
      </w:pPr>
      <w:r>
        <w:rPr>
          <w:rFonts w:hint="default" w:ascii="Times New Roman" w:hAnsi="Times New Roman" w:eastAsia="Tahoma" w:cs="Times New Roman"/>
          <w:i w:val="0"/>
          <w:iCs w:val="0"/>
          <w:caps w:val="0"/>
          <w:color w:val="505050"/>
          <w:spacing w:val="0"/>
          <w:sz w:val="24"/>
          <w:szCs w:val="24"/>
          <w:shd w:val="clear" w:fill="FFFFFF"/>
          <w:vertAlign w:val="baseline"/>
        </w:rPr>
        <w:t>Throughout his career, Getnet has consistently exemplified integrity while maintaining quality and professionalism to provide first-rate legal services in Ethiopia, and his record is one of great responsibility, dedication, and solid achievements.</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20" w:afterAutospacing="0" w:line="360" w:lineRule="auto"/>
        <w:ind w:left="0" w:right="0"/>
        <w:jc w:val="both"/>
        <w:textAlignment w:val="baseline"/>
        <w:rPr>
          <w:rFonts w:hint="default" w:ascii="Times New Roman" w:hAnsi="Times New Roman" w:eastAsia="Tahoma" w:cs="Times New Roman"/>
          <w:i w:val="0"/>
          <w:iCs w:val="0"/>
          <w:caps w:val="0"/>
          <w:color w:val="505050"/>
          <w:spacing w:val="0"/>
          <w:sz w:val="24"/>
          <w:szCs w:val="24"/>
          <w:shd w:val="clear" w:fill="FFFFFF"/>
          <w:vertAlign w:val="baseline"/>
        </w:rPr>
      </w:pPr>
      <w:r>
        <w:rPr>
          <w:rFonts w:hint="default" w:ascii="Times New Roman" w:hAnsi="Times New Roman" w:eastAsia="Tahoma" w:cs="Times New Roman"/>
          <w:i w:val="0"/>
          <w:iCs w:val="0"/>
          <w:caps w:val="0"/>
          <w:color w:val="505050"/>
          <w:spacing w:val="0"/>
          <w:sz w:val="24"/>
          <w:szCs w:val="24"/>
          <w:shd w:val="clear" w:fill="FFFFFF"/>
          <w:vertAlign w:val="baseline"/>
        </w:rPr>
        <w:t xml:space="preserve">Getnet is a very personable, </w:t>
      </w:r>
      <w:r>
        <w:rPr>
          <w:rFonts w:hint="default" w:ascii="Times New Roman" w:hAnsi="Times New Roman" w:eastAsia="Tahoma" w:cs="Times New Roman"/>
          <w:i w:val="0"/>
          <w:iCs w:val="0"/>
          <w:caps w:val="0"/>
          <w:color w:val="505050"/>
          <w:spacing w:val="0"/>
          <w:sz w:val="24"/>
          <w:szCs w:val="24"/>
          <w:shd w:val="clear" w:fill="FFFFFF"/>
          <w:vertAlign w:val="baseline"/>
          <w:lang w:val="en-US"/>
        </w:rPr>
        <w:t xml:space="preserve">process-and </w:t>
      </w:r>
      <w:r>
        <w:rPr>
          <w:rFonts w:hint="default" w:ascii="Times New Roman" w:hAnsi="Times New Roman" w:eastAsia="Tahoma" w:cs="Times New Roman"/>
          <w:i w:val="0"/>
          <w:iCs w:val="0"/>
          <w:caps w:val="0"/>
          <w:color w:val="505050"/>
          <w:spacing w:val="0"/>
          <w:sz w:val="24"/>
          <w:szCs w:val="24"/>
          <w:shd w:val="clear" w:fill="FFFFFF"/>
          <w:vertAlign w:val="baseline"/>
        </w:rPr>
        <w:t>goal-</w:t>
      </w:r>
      <w:r>
        <w:rPr>
          <w:rFonts w:hint="default" w:ascii="Times New Roman" w:hAnsi="Times New Roman" w:eastAsia="Tahoma" w:cs="Times New Roman"/>
          <w:i w:val="0"/>
          <w:iCs w:val="0"/>
          <w:caps w:val="0"/>
          <w:color w:val="505050"/>
          <w:spacing w:val="0"/>
          <w:sz w:val="24"/>
          <w:szCs w:val="24"/>
          <w:shd w:val="clear" w:fill="FFFFFF"/>
          <w:vertAlign w:val="baseline"/>
          <w:lang w:val="en-US"/>
        </w:rPr>
        <w:t>oriented,</w:t>
      </w:r>
      <w:r>
        <w:rPr>
          <w:rFonts w:hint="default" w:ascii="Times New Roman" w:hAnsi="Times New Roman" w:eastAsia="Tahoma" w:cs="Times New Roman"/>
          <w:i w:val="0"/>
          <w:iCs w:val="0"/>
          <w:caps w:val="0"/>
          <w:color w:val="505050"/>
          <w:spacing w:val="0"/>
          <w:sz w:val="24"/>
          <w:szCs w:val="24"/>
          <w:shd w:val="clear" w:fill="FFFFFF"/>
          <w:vertAlign w:val="baseline"/>
        </w:rPr>
        <w:t xml:space="preserve"> and versatile person accustomed to a fast-paced environment where deadlines are a priority and handling multiple </w:t>
      </w:r>
      <w:r>
        <w:rPr>
          <w:rFonts w:hint="default" w:ascii="Times New Roman" w:hAnsi="Times New Roman" w:eastAsia="Tahoma" w:cs="Times New Roman"/>
          <w:i w:val="0"/>
          <w:iCs w:val="0"/>
          <w:caps w:val="0"/>
          <w:color w:val="505050"/>
          <w:spacing w:val="0"/>
          <w:sz w:val="24"/>
          <w:szCs w:val="24"/>
          <w:shd w:val="clear" w:fill="FFFFFF"/>
          <w:vertAlign w:val="baseline"/>
          <w:lang w:val="en-US"/>
        </w:rPr>
        <w:t>tasks</w:t>
      </w:r>
      <w:r>
        <w:rPr>
          <w:rFonts w:hint="default" w:ascii="Times New Roman" w:hAnsi="Times New Roman" w:eastAsia="Tahoma" w:cs="Times New Roman"/>
          <w:i w:val="0"/>
          <w:iCs w:val="0"/>
          <w:caps w:val="0"/>
          <w:color w:val="505050"/>
          <w:spacing w:val="0"/>
          <w:sz w:val="24"/>
          <w:szCs w:val="24"/>
          <w:shd w:val="clear" w:fill="FFFFFF"/>
          <w:vertAlign w:val="baseline"/>
        </w:rPr>
        <w:t xml:space="preserve"> simultaneously is a requirement.</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20" w:afterAutospacing="0" w:line="360" w:lineRule="auto"/>
        <w:ind w:left="0" w:right="0"/>
        <w:jc w:val="both"/>
        <w:textAlignment w:val="baseline"/>
        <w:rPr>
          <w:rFonts w:hint="default" w:ascii="Times New Roman" w:hAnsi="Times New Roman" w:eastAsia="Tahoma" w:cs="Times New Roman"/>
          <w:b/>
          <w:bCs/>
          <w:i w:val="0"/>
          <w:iCs w:val="0"/>
          <w:caps w:val="0"/>
          <w:color w:val="505050"/>
          <w:spacing w:val="0"/>
          <w:sz w:val="24"/>
          <w:szCs w:val="24"/>
          <w:shd w:val="clear" w:fill="FFFFFF"/>
          <w:vertAlign w:val="baseline"/>
          <w:lang w:val="en-US"/>
        </w:rPr>
      </w:pPr>
      <w:r>
        <w:rPr>
          <w:rFonts w:hint="default" w:ascii="Times New Roman" w:hAnsi="Times New Roman" w:eastAsia="Tahoma" w:cs="Times New Roman"/>
          <w:b/>
          <w:bCs/>
          <w:i w:val="0"/>
          <w:iCs w:val="0"/>
          <w:caps w:val="0"/>
          <w:color w:val="505050"/>
          <w:spacing w:val="0"/>
          <w:sz w:val="24"/>
          <w:szCs w:val="24"/>
          <w:shd w:val="clear" w:fill="FFFFFF"/>
          <w:vertAlign w:val="baseline"/>
          <w:lang w:val="en-US"/>
        </w:rPr>
        <w:t>Qualifications</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20" w:afterAutospacing="0" w:line="360" w:lineRule="auto"/>
        <w:ind w:left="0" w:right="0"/>
        <w:jc w:val="both"/>
        <w:textAlignment w:val="baseline"/>
        <w:rPr>
          <w:rFonts w:hint="default" w:ascii="Times New Roman" w:hAnsi="Times New Roman" w:eastAsia="Tahoma" w:cs="Times New Roman"/>
          <w:i w:val="0"/>
          <w:iCs w:val="0"/>
          <w:caps w:val="0"/>
          <w:color w:val="505050"/>
          <w:spacing w:val="0"/>
          <w:sz w:val="24"/>
          <w:szCs w:val="24"/>
          <w:shd w:val="clear" w:fill="FFFFFF"/>
          <w:vertAlign w:val="baseline"/>
          <w:lang w:val="en-US"/>
        </w:rPr>
      </w:pPr>
      <w:r>
        <w:rPr>
          <w:rFonts w:hint="default" w:ascii="Times New Roman" w:hAnsi="Times New Roman" w:eastAsia="Tahoma" w:cs="Times New Roman"/>
          <w:i w:val="0"/>
          <w:iCs w:val="0"/>
          <w:caps w:val="0"/>
          <w:color w:val="505050"/>
          <w:spacing w:val="0"/>
          <w:sz w:val="24"/>
          <w:szCs w:val="24"/>
          <w:shd w:val="clear" w:fill="FFFFFF"/>
          <w:vertAlign w:val="baseline"/>
          <w:lang w:val="en-US"/>
        </w:rPr>
        <w:t>Consultant and Attorney at Law-All Federal Courts Advocacy License</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20" w:afterAutospacing="0" w:line="360" w:lineRule="auto"/>
        <w:ind w:left="0" w:right="0"/>
        <w:jc w:val="both"/>
        <w:textAlignment w:val="baseline"/>
        <w:rPr>
          <w:rFonts w:hint="default" w:ascii="Times New Roman" w:hAnsi="Times New Roman" w:eastAsia="Tahoma" w:cs="Times New Roman"/>
          <w:i w:val="0"/>
          <w:iCs w:val="0"/>
          <w:caps w:val="0"/>
          <w:color w:val="505050"/>
          <w:spacing w:val="0"/>
          <w:sz w:val="24"/>
          <w:szCs w:val="24"/>
          <w:shd w:val="clear" w:fill="FFFFFF"/>
          <w:vertAlign w:val="baseline"/>
          <w:lang w:val="en-US"/>
        </w:rPr>
      </w:pPr>
      <w:r>
        <w:rPr>
          <w:rFonts w:hint="default" w:ascii="Times New Roman" w:hAnsi="Times New Roman" w:eastAsia="Tahoma" w:cs="Times New Roman"/>
          <w:i w:val="0"/>
          <w:iCs w:val="0"/>
          <w:caps w:val="0"/>
          <w:color w:val="505050"/>
          <w:spacing w:val="0"/>
          <w:sz w:val="24"/>
          <w:szCs w:val="24"/>
          <w:shd w:val="clear" w:fill="FFFFFF"/>
          <w:vertAlign w:val="baseline"/>
          <w:lang w:val="en-US"/>
        </w:rPr>
        <w:t>Certified Intellectual Property Agent- Ethiopian Intellectual Property Authority (EIPA)</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20" w:afterAutospacing="0" w:line="360" w:lineRule="auto"/>
        <w:ind w:left="0" w:right="0"/>
        <w:jc w:val="both"/>
        <w:textAlignment w:val="baseline"/>
        <w:rPr>
          <w:rFonts w:hint="default" w:ascii="Times New Roman" w:hAnsi="Times New Roman" w:eastAsia="Tahoma" w:cs="Times New Roman"/>
          <w:i w:val="0"/>
          <w:iCs w:val="0"/>
          <w:caps w:val="0"/>
          <w:color w:val="505050"/>
          <w:spacing w:val="0"/>
          <w:sz w:val="24"/>
          <w:szCs w:val="24"/>
          <w:shd w:val="clear" w:fill="FFFFFF"/>
          <w:vertAlign w:val="baseline"/>
          <w:lang w:val="en-US"/>
        </w:rPr>
      </w:pPr>
      <w:r>
        <w:rPr>
          <w:rFonts w:hint="default" w:ascii="Times New Roman" w:hAnsi="Times New Roman" w:eastAsia="Tahoma" w:cs="Times New Roman"/>
          <w:i w:val="0"/>
          <w:iCs w:val="0"/>
          <w:caps w:val="0"/>
          <w:color w:val="505050"/>
          <w:spacing w:val="0"/>
          <w:sz w:val="24"/>
          <w:szCs w:val="24"/>
          <w:shd w:val="clear" w:fill="FFFFFF"/>
          <w:vertAlign w:val="baseline"/>
          <w:lang w:val="en-US"/>
        </w:rPr>
        <w:t>LL.B degree, Bahir Dar University Faculty of Law</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20" w:afterAutospacing="0" w:line="360" w:lineRule="auto"/>
        <w:ind w:left="0" w:right="0"/>
        <w:jc w:val="both"/>
        <w:textAlignment w:val="baseline"/>
        <w:rPr>
          <w:rFonts w:hint="default" w:ascii="Times New Roman" w:hAnsi="Times New Roman" w:eastAsia="Tahoma" w:cs="Times New Roman"/>
          <w:i w:val="0"/>
          <w:iCs w:val="0"/>
          <w:caps w:val="0"/>
          <w:color w:val="505050"/>
          <w:spacing w:val="0"/>
          <w:sz w:val="24"/>
          <w:szCs w:val="24"/>
          <w:shd w:val="clear" w:fill="FFFFFF"/>
          <w:vertAlign w:val="baseline"/>
          <w:lang w:val="en-US"/>
        </w:rPr>
      </w:pPr>
      <w:r>
        <w:rPr>
          <w:rFonts w:hint="default" w:ascii="Times New Roman" w:hAnsi="Times New Roman" w:eastAsia="Tahoma" w:cs="Times New Roman"/>
          <w:i w:val="0"/>
          <w:iCs w:val="0"/>
          <w:caps w:val="0"/>
          <w:color w:val="505050"/>
          <w:spacing w:val="0"/>
          <w:sz w:val="24"/>
          <w:szCs w:val="24"/>
          <w:shd w:val="clear" w:fill="FFFFFF"/>
          <w:vertAlign w:val="baseline"/>
          <w:lang w:val="en-US"/>
        </w:rPr>
        <w:t>Certificate in IP Law, World Intellectual Property Organization</w:t>
      </w:r>
      <w:ins w:id="40" w:author="Getnet Yawkal" w:date="2022-12-27T10:03:14Z">
        <w:r>
          <w:rPr>
            <w:rFonts w:hint="default" w:eastAsia="Tahoma" w:cs="Times New Roman"/>
            <w:i w:val="0"/>
            <w:iCs w:val="0"/>
            <w:caps w:val="0"/>
            <w:color w:val="505050"/>
            <w:spacing w:val="0"/>
            <w:sz w:val="24"/>
            <w:szCs w:val="24"/>
            <w:shd w:val="clear" w:fill="FFFFFF"/>
            <w:vertAlign w:val="baseline"/>
            <w:lang w:val="en-US"/>
          </w:rPr>
          <w:t xml:space="preserve"> </w:t>
        </w:r>
      </w:ins>
      <w:r>
        <w:commentReference w:id="5"/>
      </w:r>
      <w:r>
        <w:rPr>
          <w:rFonts w:hint="default" w:ascii="Times New Roman" w:hAnsi="Times New Roman" w:eastAsia="Tahoma" w:cs="Times New Roman"/>
          <w:i w:val="0"/>
          <w:iCs w:val="0"/>
          <w:caps w:val="0"/>
          <w:color w:val="505050"/>
          <w:spacing w:val="0"/>
          <w:sz w:val="24"/>
          <w:szCs w:val="24"/>
          <w:shd w:val="clear" w:fill="FFFFFF"/>
          <w:vertAlign w:val="baseline"/>
          <w:lang w:val="en-US"/>
        </w:rPr>
        <w:t>(WIPO)</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20" w:afterAutospacing="0" w:line="360" w:lineRule="auto"/>
        <w:ind w:left="0" w:right="0"/>
        <w:jc w:val="both"/>
        <w:textAlignment w:val="baseline"/>
        <w:rPr>
          <w:rFonts w:hint="default" w:ascii="Times New Roman" w:hAnsi="Times New Roman" w:eastAsia="Tahoma" w:cs="Times New Roman"/>
          <w:i w:val="0"/>
          <w:iCs w:val="0"/>
          <w:caps w:val="0"/>
          <w:color w:val="505050"/>
          <w:spacing w:val="0"/>
          <w:sz w:val="24"/>
          <w:szCs w:val="24"/>
          <w:shd w:val="clear" w:fill="FFFFFF"/>
          <w:vertAlign w:val="baseline"/>
          <w:lang w:val="en-US"/>
        </w:rPr>
      </w:pPr>
      <w:r>
        <w:rPr>
          <w:rFonts w:hint="default" w:ascii="Times New Roman" w:hAnsi="Times New Roman" w:eastAsia="Tahoma" w:cs="Times New Roman"/>
          <w:i w:val="0"/>
          <w:iCs w:val="0"/>
          <w:caps w:val="0"/>
          <w:color w:val="505050"/>
          <w:spacing w:val="0"/>
          <w:sz w:val="24"/>
          <w:szCs w:val="24"/>
          <w:shd w:val="clear" w:fill="FFFFFF"/>
          <w:vertAlign w:val="baseline"/>
          <w:lang w:val="en-US"/>
        </w:rPr>
        <w:t>Certificate in IP Law, WIPO, Japan Patent Office (JPO), and Kenya Industrial Property Institute  (KIPI)</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20" w:afterAutospacing="0" w:line="360" w:lineRule="auto"/>
        <w:ind w:left="0" w:right="0"/>
        <w:jc w:val="both"/>
        <w:textAlignment w:val="baseline"/>
        <w:rPr>
          <w:rFonts w:hint="default" w:ascii="Times New Roman" w:hAnsi="Times New Roman" w:eastAsia="Tahoma" w:cs="Times New Roman"/>
          <w:i w:val="0"/>
          <w:iCs w:val="0"/>
          <w:caps w:val="0"/>
          <w:color w:val="505050"/>
          <w:spacing w:val="0"/>
          <w:sz w:val="24"/>
          <w:szCs w:val="24"/>
          <w:shd w:val="clear" w:fill="FFFFFF"/>
          <w:vertAlign w:val="baseline"/>
          <w:lang w:val="en-US"/>
        </w:rPr>
      </w:pPr>
      <w:r>
        <w:rPr>
          <w:rFonts w:hint="default" w:ascii="Times New Roman" w:hAnsi="Times New Roman" w:eastAsia="Tahoma" w:cs="Times New Roman"/>
          <w:i w:val="0"/>
          <w:iCs w:val="0"/>
          <w:caps w:val="0"/>
          <w:color w:val="505050"/>
          <w:spacing w:val="0"/>
          <w:sz w:val="24"/>
          <w:szCs w:val="24"/>
          <w:shd w:val="clear" w:fill="FFFFFF"/>
          <w:vertAlign w:val="baseline"/>
          <w:lang w:val="en-US"/>
        </w:rPr>
        <w:t>Certificate in IP Law, WIPO, Ethiopian Ministry of Science and Technology, and EIPA</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20" w:afterAutospacing="0" w:line="360" w:lineRule="auto"/>
        <w:ind w:left="0" w:right="0"/>
        <w:jc w:val="both"/>
        <w:textAlignment w:val="baseline"/>
        <w:rPr>
          <w:rFonts w:hint="default" w:ascii="Times New Roman" w:hAnsi="Times New Roman" w:eastAsia="Tahoma" w:cs="Times New Roman"/>
          <w:i w:val="0"/>
          <w:iCs w:val="0"/>
          <w:caps w:val="0"/>
          <w:color w:val="505050"/>
          <w:spacing w:val="0"/>
          <w:sz w:val="24"/>
          <w:szCs w:val="24"/>
          <w:shd w:val="clear" w:fill="FFFFFF"/>
          <w:vertAlign w:val="baseline"/>
          <w:lang w:val="en-US"/>
        </w:rPr>
      </w:pPr>
      <w:r>
        <w:rPr>
          <w:rFonts w:hint="default" w:ascii="Times New Roman" w:hAnsi="Times New Roman" w:eastAsia="Tahoma" w:cs="Times New Roman"/>
          <w:i w:val="0"/>
          <w:iCs w:val="0"/>
          <w:caps w:val="0"/>
          <w:color w:val="505050"/>
          <w:spacing w:val="0"/>
          <w:sz w:val="24"/>
          <w:szCs w:val="24"/>
          <w:shd w:val="clear" w:fill="FFFFFF"/>
          <w:vertAlign w:val="baseline"/>
          <w:lang w:val="en-US"/>
        </w:rPr>
        <w:t>Certificate in Arbitration Law, International Court of Arbitration</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20" w:afterAutospacing="0" w:line="360" w:lineRule="auto"/>
        <w:ind w:left="0" w:right="0"/>
        <w:jc w:val="both"/>
        <w:textAlignment w:val="baseline"/>
        <w:rPr>
          <w:rFonts w:hint="default" w:ascii="Times New Roman" w:hAnsi="Times New Roman" w:eastAsia="Tahoma" w:cs="Times New Roman"/>
          <w:i w:val="0"/>
          <w:iCs w:val="0"/>
          <w:caps w:val="0"/>
          <w:color w:val="505050"/>
          <w:spacing w:val="0"/>
          <w:sz w:val="24"/>
          <w:szCs w:val="24"/>
          <w:shd w:val="clear" w:fill="FFFFFF"/>
          <w:vertAlign w:val="baseline"/>
          <w:lang w:val="en-US"/>
        </w:rPr>
      </w:pPr>
      <w:r>
        <w:rPr>
          <w:rFonts w:hint="default" w:ascii="Times New Roman" w:hAnsi="Times New Roman" w:eastAsia="Tahoma" w:cs="Times New Roman"/>
          <w:i w:val="0"/>
          <w:iCs w:val="0"/>
          <w:caps w:val="0"/>
          <w:color w:val="505050"/>
          <w:spacing w:val="0"/>
          <w:sz w:val="24"/>
          <w:szCs w:val="24"/>
          <w:shd w:val="clear" w:fill="FFFFFF"/>
          <w:vertAlign w:val="baseline"/>
          <w:lang w:val="en-US"/>
        </w:rPr>
        <w:t>Certificate in Court-Annexed Mediation, Federal Supreme Court of Ethiopia</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20" w:afterAutospacing="0" w:line="360" w:lineRule="auto"/>
        <w:ind w:left="0" w:right="0"/>
        <w:jc w:val="both"/>
        <w:textAlignment w:val="baseline"/>
        <w:rPr>
          <w:rFonts w:hint="default" w:ascii="Times New Roman" w:hAnsi="Times New Roman" w:eastAsia="Tahoma" w:cs="Times New Roman"/>
          <w:i w:val="0"/>
          <w:iCs w:val="0"/>
          <w:caps w:val="0"/>
          <w:color w:val="505050"/>
          <w:spacing w:val="0"/>
          <w:sz w:val="24"/>
          <w:szCs w:val="24"/>
          <w:shd w:val="clear" w:fill="FFFFFF"/>
          <w:vertAlign w:val="baseline"/>
          <w:lang w:val="en-US"/>
        </w:rPr>
      </w:pP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20" w:afterAutospacing="0" w:line="360" w:lineRule="auto"/>
        <w:ind w:left="0" w:right="0"/>
        <w:jc w:val="both"/>
        <w:textAlignment w:val="baseline"/>
        <w:rPr>
          <w:rFonts w:hint="default" w:ascii="Times New Roman" w:hAnsi="Times New Roman" w:eastAsia="Tahoma" w:cs="Times New Roman"/>
          <w:b/>
          <w:bCs/>
          <w:i w:val="0"/>
          <w:iCs w:val="0"/>
          <w:caps w:val="0"/>
          <w:color w:val="505050"/>
          <w:spacing w:val="0"/>
          <w:sz w:val="24"/>
          <w:szCs w:val="24"/>
          <w:shd w:val="clear" w:fill="FFFFFF"/>
          <w:vertAlign w:val="baseline"/>
          <w:lang w:val="en-US"/>
        </w:rPr>
      </w:pPr>
      <w:r>
        <w:rPr>
          <w:rFonts w:hint="default" w:ascii="Times New Roman" w:hAnsi="Times New Roman" w:eastAsia="Tahoma" w:cs="Times New Roman"/>
          <w:b/>
          <w:bCs/>
          <w:i w:val="0"/>
          <w:iCs w:val="0"/>
          <w:caps w:val="0"/>
          <w:color w:val="505050"/>
          <w:spacing w:val="0"/>
          <w:sz w:val="24"/>
          <w:szCs w:val="24"/>
          <w:shd w:val="clear" w:fill="FFFFFF"/>
          <w:vertAlign w:val="baseline"/>
          <w:lang w:val="en-US"/>
        </w:rPr>
        <w:t>Membership</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20" w:afterAutospacing="0" w:line="360" w:lineRule="auto"/>
        <w:ind w:left="0" w:right="0"/>
        <w:jc w:val="both"/>
        <w:textAlignment w:val="baseline"/>
        <w:rPr>
          <w:rFonts w:hint="default" w:ascii="Times New Roman" w:hAnsi="Times New Roman" w:eastAsia="Tahoma" w:cs="Times New Roman"/>
          <w:i w:val="0"/>
          <w:iCs w:val="0"/>
          <w:caps w:val="0"/>
          <w:color w:val="505050"/>
          <w:spacing w:val="0"/>
          <w:sz w:val="24"/>
          <w:szCs w:val="24"/>
          <w:shd w:val="clear" w:fill="FFFFFF"/>
          <w:vertAlign w:val="baseline"/>
          <w:lang w:val="en-US"/>
        </w:rPr>
      </w:pPr>
      <w:r>
        <w:rPr>
          <w:rFonts w:hint="default" w:ascii="Times New Roman" w:hAnsi="Times New Roman" w:eastAsia="Tahoma" w:cs="Times New Roman"/>
          <w:i w:val="0"/>
          <w:iCs w:val="0"/>
          <w:caps w:val="0"/>
          <w:color w:val="505050"/>
          <w:spacing w:val="0"/>
          <w:sz w:val="24"/>
          <w:szCs w:val="24"/>
          <w:shd w:val="clear" w:fill="FFFFFF"/>
          <w:vertAlign w:val="baseline"/>
          <w:lang w:val="en-US"/>
        </w:rPr>
        <w:t>Ethiopian Lawyers’ Association</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20" w:afterAutospacing="0" w:line="360" w:lineRule="auto"/>
        <w:ind w:left="0" w:right="0"/>
        <w:jc w:val="both"/>
        <w:textAlignment w:val="baseline"/>
        <w:rPr>
          <w:rFonts w:hint="default" w:ascii="Times New Roman" w:hAnsi="Times New Roman" w:eastAsia="Tahoma" w:cs="Times New Roman"/>
          <w:i w:val="0"/>
          <w:iCs w:val="0"/>
          <w:caps w:val="0"/>
          <w:color w:val="505050"/>
          <w:spacing w:val="0"/>
          <w:sz w:val="24"/>
          <w:szCs w:val="24"/>
          <w:shd w:val="clear" w:fill="FFFFFF"/>
          <w:vertAlign w:val="baseline"/>
          <w:lang w:val="en-US"/>
        </w:rPr>
      </w:pPr>
      <w:r>
        <w:rPr>
          <w:rFonts w:hint="default" w:ascii="Times New Roman" w:hAnsi="Times New Roman" w:eastAsia="Tahoma" w:cs="Times New Roman"/>
          <w:i w:val="0"/>
          <w:iCs w:val="0"/>
          <w:caps w:val="0"/>
          <w:color w:val="505050"/>
          <w:spacing w:val="0"/>
          <w:sz w:val="24"/>
          <w:szCs w:val="24"/>
          <w:shd w:val="clear" w:fill="FFFFFF"/>
          <w:vertAlign w:val="baseline"/>
          <w:lang w:val="en-US"/>
        </w:rPr>
        <w:t>Ethiopian Federal Advocates’ Association</w:t>
      </w:r>
      <w:r>
        <w:commentReference w:id="6"/>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20" w:afterAutospacing="0" w:line="360" w:lineRule="auto"/>
        <w:ind w:left="0" w:right="0"/>
        <w:jc w:val="both"/>
        <w:textAlignment w:val="baseline"/>
        <w:rPr>
          <w:rFonts w:hint="default" w:ascii="Times New Roman" w:hAnsi="Times New Roman" w:eastAsia="Tahoma" w:cs="Times New Roman"/>
          <w:i w:val="0"/>
          <w:iCs w:val="0"/>
          <w:caps w:val="0"/>
          <w:color w:val="505050"/>
          <w:spacing w:val="0"/>
          <w:sz w:val="24"/>
          <w:szCs w:val="24"/>
          <w:shd w:val="clear" w:fill="FFFFFF"/>
          <w:vertAlign w:val="baseline"/>
          <w:lang w:val="en-US"/>
        </w:rPr>
      </w:pP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20" w:afterAutospacing="0" w:line="360" w:lineRule="auto"/>
        <w:ind w:left="0" w:right="0"/>
        <w:jc w:val="both"/>
        <w:textAlignment w:val="baseline"/>
        <w:rPr>
          <w:ins w:id="41" w:author="Getnet Yawkal" w:date="2022-12-27T10:04:05Z"/>
          <w:rFonts w:hint="default" w:ascii="Times New Roman" w:hAnsi="Times New Roman" w:eastAsia="Tahoma" w:cs="Times New Roman"/>
          <w:b/>
          <w:bCs/>
          <w:i w:val="0"/>
          <w:iCs w:val="0"/>
          <w:caps w:val="0"/>
          <w:color w:val="C00000"/>
          <w:spacing w:val="0"/>
          <w:sz w:val="24"/>
          <w:szCs w:val="24"/>
          <w:shd w:val="clear" w:fill="FFFFFF"/>
          <w:vertAlign w:val="baseline"/>
          <w:lang w:val="en-US"/>
        </w:rPr>
      </w:pP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20" w:afterAutospacing="0" w:line="360" w:lineRule="auto"/>
        <w:ind w:left="0" w:right="0"/>
        <w:jc w:val="both"/>
        <w:textAlignment w:val="baseline"/>
        <w:rPr>
          <w:rFonts w:hint="default" w:ascii="Times New Roman" w:hAnsi="Times New Roman" w:eastAsia="Tahoma" w:cs="Times New Roman"/>
          <w:b/>
          <w:bCs/>
          <w:i w:val="0"/>
          <w:iCs w:val="0"/>
          <w:caps w:val="0"/>
          <w:color w:val="C00000"/>
          <w:spacing w:val="0"/>
          <w:sz w:val="24"/>
          <w:szCs w:val="24"/>
          <w:shd w:val="clear" w:fill="FFFFFF"/>
          <w:vertAlign w:val="baseline"/>
          <w:lang w:val="en-US"/>
        </w:rPr>
      </w:pPr>
      <w:r>
        <w:rPr>
          <w:rFonts w:hint="default" w:ascii="Times New Roman" w:hAnsi="Times New Roman" w:eastAsia="Tahoma" w:cs="Times New Roman"/>
          <w:b/>
          <w:bCs/>
          <w:i w:val="0"/>
          <w:iCs w:val="0"/>
          <w:caps w:val="0"/>
          <w:color w:val="C00000"/>
          <w:spacing w:val="0"/>
          <w:sz w:val="24"/>
          <w:szCs w:val="24"/>
          <w:shd w:val="clear" w:fill="FFFFFF"/>
          <w:vertAlign w:val="baseline"/>
          <w:lang w:val="en-US"/>
        </w:rPr>
        <w:t xml:space="preserve">Practice Areas </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20" w:afterAutospacing="0" w:line="360" w:lineRule="auto"/>
        <w:ind w:left="0" w:right="0"/>
        <w:jc w:val="both"/>
        <w:textAlignment w:val="baseline"/>
        <w:rPr>
          <w:rFonts w:hint="default" w:ascii="Times New Roman" w:hAnsi="Times New Roman" w:eastAsia="Tahoma" w:cs="Times New Roman"/>
          <w:b w:val="0"/>
          <w:bCs w:val="0"/>
          <w:i w:val="0"/>
          <w:iCs w:val="0"/>
          <w:caps w:val="0"/>
          <w:color w:val="C00000"/>
          <w:spacing w:val="0"/>
          <w:sz w:val="24"/>
          <w:szCs w:val="24"/>
          <w:shd w:val="clear" w:fill="FFFFFF"/>
          <w:vertAlign w:val="baseline"/>
          <w:lang w:val="en-US"/>
        </w:rPr>
      </w:pPr>
      <w:r>
        <w:rPr>
          <w:rFonts w:hint="default" w:ascii="Times New Roman" w:hAnsi="Times New Roman" w:eastAsia="Tahoma" w:cs="Times New Roman"/>
          <w:b/>
          <w:bCs/>
          <w:i w:val="0"/>
          <w:iCs w:val="0"/>
          <w:caps w:val="0"/>
          <w:color w:val="C00000"/>
          <w:spacing w:val="0"/>
          <w:sz w:val="24"/>
          <w:szCs w:val="24"/>
          <w:shd w:val="clear" w:fill="FFFFFF"/>
          <w:vertAlign w:val="baseline"/>
          <w:lang w:val="en-US"/>
        </w:rPr>
        <w:t>Intellectual Propr</w:t>
      </w:r>
      <w:r>
        <w:rPr>
          <w:rFonts w:hint="default" w:eastAsia="Tahoma" w:cs="Times New Roman"/>
          <w:b/>
          <w:bCs/>
          <w:i w:val="0"/>
          <w:iCs w:val="0"/>
          <w:caps w:val="0"/>
          <w:color w:val="C00000"/>
          <w:spacing w:val="0"/>
          <w:sz w:val="24"/>
          <w:szCs w:val="24"/>
          <w:shd w:val="clear" w:fill="FFFFFF"/>
          <w:vertAlign w:val="baseline"/>
          <w:lang w:val="en-US"/>
        </w:rPr>
        <w:t>t</w:t>
      </w:r>
      <w:ins w:id="42" w:author="Getnet Yawkal" w:date="2022-12-27T10:28:41Z">
        <w:r>
          <w:rPr>
            <w:rFonts w:hint="default" w:eastAsia="Tahoma" w:cs="Times New Roman"/>
            <w:b/>
            <w:bCs/>
            <w:i w:val="0"/>
            <w:iCs w:val="0"/>
            <w:caps w:val="0"/>
            <w:color w:val="C00000"/>
            <w:spacing w:val="0"/>
            <w:sz w:val="24"/>
            <w:szCs w:val="24"/>
            <w:shd w:val="clear" w:fill="FFFFFF"/>
            <w:vertAlign w:val="baseline"/>
            <w:lang w:val="en-US"/>
          </w:rPr>
          <w:t>y</w:t>
        </w:r>
      </w:ins>
      <w:r>
        <w:commentReference w:id="7"/>
      </w:r>
      <w:del w:id="43" w:author="Getnet Yawkal" w:date="2022-12-27T10:28:40Z">
        <w:r>
          <w:rPr>
            <w:rFonts w:hint="default" w:eastAsia="Tahoma" w:cs="Times New Roman"/>
            <w:b/>
            <w:bCs/>
            <w:i w:val="0"/>
            <w:iCs w:val="0"/>
            <w:caps w:val="0"/>
            <w:color w:val="C00000"/>
            <w:spacing w:val="0"/>
            <w:sz w:val="24"/>
            <w:szCs w:val="24"/>
            <w:shd w:val="clear" w:fill="FFFFFF"/>
            <w:vertAlign w:val="baseline"/>
            <w:lang w:val="en-US"/>
          </w:rPr>
          <w:delText>i</w:delText>
        </w:r>
      </w:del>
      <w:del w:id="44" w:author="Getnet Yawkal" w:date="2022-12-27T10:28:39Z">
        <w:r>
          <w:rPr>
            <w:rFonts w:hint="default" w:eastAsia="Tahoma" w:cs="Times New Roman"/>
            <w:b/>
            <w:bCs/>
            <w:i w:val="0"/>
            <w:iCs w:val="0"/>
            <w:caps w:val="0"/>
            <w:color w:val="C00000"/>
            <w:spacing w:val="0"/>
            <w:sz w:val="24"/>
            <w:szCs w:val="24"/>
            <w:shd w:val="clear" w:fill="FFFFFF"/>
            <w:vertAlign w:val="baseline"/>
            <w:lang w:val="en-US"/>
          </w:rPr>
          <w:delText>e</w:delText>
        </w:r>
      </w:del>
      <w:del w:id="45" w:author="Getnet Yawkal" w:date="2022-12-27T10:28:38Z">
        <w:r>
          <w:rPr>
            <w:rFonts w:hint="default" w:eastAsia="Tahoma" w:cs="Times New Roman"/>
            <w:b/>
            <w:bCs/>
            <w:i w:val="0"/>
            <w:iCs w:val="0"/>
            <w:caps w:val="0"/>
            <w:color w:val="C00000"/>
            <w:spacing w:val="0"/>
            <w:sz w:val="24"/>
            <w:szCs w:val="24"/>
            <w:shd w:val="clear" w:fill="FFFFFF"/>
            <w:vertAlign w:val="baseline"/>
            <w:lang w:val="en-US"/>
          </w:rPr>
          <w:delText>s</w:delText>
        </w:r>
      </w:del>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20" w:afterAutospacing="0" w:line="360" w:lineRule="auto"/>
        <w:ind w:left="0" w:right="0"/>
        <w:jc w:val="both"/>
        <w:textAlignment w:val="baseline"/>
        <w:rPr>
          <w:rFonts w:hint="default" w:ascii="Times New Roman" w:hAnsi="Times New Roman" w:eastAsia="Tahoma" w:cs="Times New Roman"/>
          <w:b w:val="0"/>
          <w:bCs w:val="0"/>
          <w:i w:val="0"/>
          <w:iCs w:val="0"/>
          <w:caps w:val="0"/>
          <w:color w:val="C00000"/>
          <w:spacing w:val="0"/>
          <w:sz w:val="24"/>
          <w:szCs w:val="24"/>
          <w:shd w:val="clear" w:fill="FFFFFF"/>
          <w:vertAlign w:val="baseline"/>
          <w:lang w:val="en-US"/>
        </w:rPr>
      </w:pPr>
      <w:r>
        <w:rPr>
          <w:rFonts w:hint="default" w:ascii="Times New Roman" w:hAnsi="Times New Roman" w:eastAsia="Tahoma" w:cs="Times New Roman"/>
          <w:b w:val="0"/>
          <w:bCs w:val="0"/>
          <w:i w:val="0"/>
          <w:iCs w:val="0"/>
          <w:caps w:val="0"/>
          <w:color w:val="C00000"/>
          <w:spacing w:val="0"/>
          <w:sz w:val="24"/>
          <w:szCs w:val="24"/>
          <w:shd w:val="clear" w:fill="FFFFFF"/>
          <w:vertAlign w:val="baseline"/>
          <w:lang w:val="en-US"/>
        </w:rPr>
        <w:t>Getnet Yawkal Law Office provides top-notch intellectual property services covering the entire spectrum of IP rights in Ethiopia…</w:t>
      </w:r>
      <w:r>
        <w:commentReference w:id="8"/>
      </w:r>
    </w:p>
    <w:p>
      <w:pPr>
        <w:keepNext w:val="0"/>
        <w:keepLines w:val="0"/>
        <w:pageBreakBefore w:val="0"/>
        <w:widowControl/>
        <w:kinsoku/>
        <w:wordWrap/>
        <w:overflowPunct/>
        <w:topLinePunct w:val="0"/>
        <w:autoSpaceDE/>
        <w:autoSpaceDN/>
        <w:bidi w:val="0"/>
        <w:adjustRightInd/>
        <w:snapToGrid/>
        <w:spacing w:after="120" w:line="360" w:lineRule="auto"/>
        <w:jc w:val="both"/>
        <w:rPr>
          <w:rFonts w:ascii="Times New Roman" w:hAnsi="Times New Roman" w:eastAsia="Tahoma" w:cs="Times New Roman"/>
          <w:i w:val="0"/>
          <w:iCs w:val="0"/>
          <w:caps w:val="0"/>
          <w:color w:val="505050"/>
          <w:spacing w:val="0"/>
          <w:sz w:val="24"/>
          <w:szCs w:val="24"/>
          <w:shd w:val="clear" w:fill="FFFFFF"/>
        </w:rPr>
      </w:pPr>
      <w:del w:id="46" w:author="Getnet Yawkal" w:date="2022-12-27T10:36:16Z">
        <w:r>
          <w:rPr>
            <w:rFonts w:hint="default" w:ascii="Times New Roman" w:hAnsi="Times New Roman" w:eastAsia="Tahoma" w:cs="Times New Roman"/>
            <w:b w:val="0"/>
            <w:bCs w:val="0"/>
            <w:i w:val="0"/>
            <w:iCs w:val="0"/>
            <w:caps w:val="0"/>
            <w:color w:val="auto"/>
            <w:spacing w:val="0"/>
            <w:sz w:val="24"/>
            <w:szCs w:val="24"/>
            <w:shd w:val="clear" w:fill="FFFFFF"/>
            <w:vertAlign w:val="baseline"/>
            <w:lang w:val="en-US"/>
          </w:rPr>
          <w:delText>Getnet Yawkal Law Office provides top-notch intellectual property services covering the entire spectrum of IP rights in Ethiopia.</w:delText>
        </w:r>
      </w:del>
      <w:r>
        <w:rPr>
          <w:rFonts w:hint="default" w:ascii="Times New Roman" w:hAnsi="Times New Roman" w:eastAsia="Tahoma" w:cs="Times New Roman"/>
          <w:b w:val="0"/>
          <w:bCs w:val="0"/>
          <w:i w:val="0"/>
          <w:iCs w:val="0"/>
          <w:caps w:val="0"/>
          <w:color w:val="C00000"/>
          <w:spacing w:val="0"/>
          <w:sz w:val="24"/>
          <w:szCs w:val="24"/>
          <w:shd w:val="clear" w:fill="FFFFFF"/>
          <w:vertAlign w:val="baseline"/>
          <w:lang w:val="en-US"/>
        </w:rPr>
        <w:t xml:space="preserve"> </w:t>
      </w:r>
      <w:r>
        <w:rPr>
          <w:rFonts w:hint="default" w:ascii="Times New Roman" w:hAnsi="Times New Roman" w:eastAsia="Tahoma" w:cs="Times New Roman"/>
          <w:i w:val="0"/>
          <w:iCs w:val="0"/>
          <w:caps w:val="0"/>
          <w:color w:val="505050"/>
          <w:spacing w:val="0"/>
          <w:sz w:val="24"/>
          <w:szCs w:val="24"/>
          <w:shd w:val="clear" w:fill="FFFFFF"/>
          <w:lang w:val="en-US"/>
        </w:rPr>
        <w:t xml:space="preserve">Getnet Yawkal Law Office provides blue-ribbon Intellectual Property services covering the entire </w:t>
      </w:r>
      <w:r>
        <w:rPr>
          <w:rFonts w:hint="default" w:ascii="Times New Roman" w:hAnsi="Times New Roman" w:eastAsia="Tahoma" w:cs="Times New Roman"/>
          <w:i w:val="0"/>
          <w:iCs w:val="0"/>
          <w:color w:val="505050"/>
          <w:spacing w:val="0"/>
          <w:sz w:val="24"/>
          <w:szCs w:val="24"/>
          <w:shd w:val="clear" w:fill="FFFFFF"/>
          <w:lang w:val="en-US"/>
        </w:rPr>
        <w:t>spectrum of IP rights in Ethiopia.</w:t>
      </w:r>
    </w:p>
    <w:p>
      <w:pPr>
        <w:keepNext w:val="0"/>
        <w:keepLines w:val="0"/>
        <w:pageBreakBefore w:val="0"/>
        <w:widowControl/>
        <w:kinsoku/>
        <w:wordWrap/>
        <w:overflowPunct/>
        <w:topLinePunct w:val="0"/>
        <w:autoSpaceDE/>
        <w:autoSpaceDN/>
        <w:bidi w:val="0"/>
        <w:adjustRightInd/>
        <w:snapToGrid/>
        <w:spacing w:after="120" w:line="360" w:lineRule="auto"/>
        <w:jc w:val="both"/>
        <w:rPr>
          <w:rFonts w:ascii="Times New Roman" w:hAnsi="Times New Roman" w:eastAsia="Tahoma" w:cs="Times New Roman"/>
          <w:i w:val="0"/>
          <w:iCs w:val="0"/>
          <w:caps w:val="0"/>
          <w:color w:val="505050"/>
          <w:spacing w:val="0"/>
          <w:sz w:val="24"/>
          <w:szCs w:val="24"/>
          <w:shd w:val="clear" w:fill="FFFFFF"/>
        </w:rPr>
      </w:pPr>
      <w:r>
        <w:rPr>
          <w:rFonts w:ascii="Times New Roman" w:hAnsi="Times New Roman" w:eastAsia="Tahoma" w:cs="Times New Roman"/>
          <w:i w:val="0"/>
          <w:iCs w:val="0"/>
          <w:caps w:val="0"/>
          <w:color w:val="505050"/>
          <w:spacing w:val="0"/>
          <w:sz w:val="24"/>
          <w:szCs w:val="24"/>
          <w:shd w:val="clear" w:fill="FFFFFF"/>
        </w:rPr>
        <w:t>Founded by</w:t>
      </w:r>
      <w:r>
        <w:rPr>
          <w:rFonts w:hint="default" w:ascii="Times New Roman" w:hAnsi="Times New Roman" w:eastAsia="Tahoma" w:cs="Times New Roman"/>
          <w:i w:val="0"/>
          <w:iCs w:val="0"/>
          <w:caps w:val="0"/>
          <w:color w:val="505050"/>
          <w:spacing w:val="0"/>
          <w:sz w:val="24"/>
          <w:szCs w:val="24"/>
          <w:shd w:val="clear" w:fill="FFFFFF"/>
          <w:lang w:val="en-US"/>
        </w:rPr>
        <w:t xml:space="preserve"> the</w:t>
      </w:r>
      <w:r>
        <w:rPr>
          <w:rFonts w:ascii="Times New Roman" w:hAnsi="Times New Roman" w:eastAsia="Tahoma" w:cs="Times New Roman"/>
          <w:i w:val="0"/>
          <w:iCs w:val="0"/>
          <w:caps w:val="0"/>
          <w:color w:val="505050"/>
          <w:spacing w:val="0"/>
          <w:sz w:val="24"/>
          <w:szCs w:val="24"/>
          <w:shd w:val="clear" w:fill="FFFFFF"/>
        </w:rPr>
        <w:t xml:space="preserve"> former Trademark and Industrial Design Examiner </w:t>
      </w:r>
      <w:r>
        <w:rPr>
          <w:rFonts w:hint="default" w:ascii="Times New Roman" w:hAnsi="Times New Roman" w:eastAsia="Tahoma" w:cs="Times New Roman"/>
          <w:i w:val="0"/>
          <w:iCs w:val="0"/>
          <w:caps w:val="0"/>
          <w:color w:val="505050"/>
          <w:spacing w:val="0"/>
          <w:sz w:val="24"/>
          <w:szCs w:val="24"/>
          <w:shd w:val="clear" w:fill="FFFFFF"/>
          <w:lang w:val="en-US"/>
        </w:rPr>
        <w:t xml:space="preserve">of </w:t>
      </w:r>
      <w:r>
        <w:rPr>
          <w:rFonts w:ascii="Times New Roman" w:hAnsi="Times New Roman" w:eastAsia="Tahoma" w:cs="Times New Roman"/>
          <w:i w:val="0"/>
          <w:iCs w:val="0"/>
          <w:caps w:val="0"/>
          <w:color w:val="505050"/>
          <w:spacing w:val="0"/>
          <w:sz w:val="24"/>
          <w:szCs w:val="24"/>
          <w:shd w:val="clear" w:fill="FFFFFF"/>
        </w:rPr>
        <w:t xml:space="preserve">the Ethiopian Intellectual Property </w:t>
      </w:r>
      <w:r>
        <w:rPr>
          <w:rFonts w:hint="default" w:ascii="Times New Roman" w:hAnsi="Times New Roman" w:eastAsia="Tahoma" w:cs="Times New Roman"/>
          <w:i w:val="0"/>
          <w:iCs w:val="0"/>
          <w:caps w:val="0"/>
          <w:color w:val="505050"/>
          <w:spacing w:val="0"/>
          <w:sz w:val="24"/>
          <w:szCs w:val="24"/>
          <w:shd w:val="clear" w:fill="FFFFFF"/>
          <w:lang w:val="en-US"/>
        </w:rPr>
        <w:t>Authority</w:t>
      </w:r>
      <w:r>
        <w:rPr>
          <w:rFonts w:ascii="Times New Roman" w:hAnsi="Times New Roman" w:eastAsia="Tahoma" w:cs="Times New Roman"/>
          <w:i w:val="0"/>
          <w:iCs w:val="0"/>
          <w:caps w:val="0"/>
          <w:color w:val="505050"/>
          <w:spacing w:val="0"/>
          <w:sz w:val="24"/>
          <w:szCs w:val="24"/>
          <w:shd w:val="clear" w:fill="FFFFFF"/>
        </w:rPr>
        <w:t xml:space="preserve"> </w:t>
      </w:r>
      <w:r>
        <w:rPr>
          <w:rFonts w:hint="default" w:ascii="Times New Roman" w:hAnsi="Times New Roman" w:eastAsia="Tahoma" w:cs="Times New Roman"/>
          <w:i w:val="0"/>
          <w:iCs w:val="0"/>
          <w:caps w:val="0"/>
          <w:color w:val="505050"/>
          <w:spacing w:val="0"/>
          <w:sz w:val="24"/>
          <w:szCs w:val="24"/>
          <w:shd w:val="clear" w:fill="FFFFFF"/>
          <w:lang w:val="en-US"/>
        </w:rPr>
        <w:t>(</w:t>
      </w:r>
      <w:r>
        <w:rPr>
          <w:rFonts w:ascii="Times New Roman" w:hAnsi="Times New Roman" w:eastAsia="Tahoma" w:cs="Times New Roman"/>
          <w:i w:val="0"/>
          <w:iCs w:val="0"/>
          <w:caps w:val="0"/>
          <w:color w:val="505050"/>
          <w:spacing w:val="0"/>
          <w:sz w:val="24"/>
          <w:szCs w:val="24"/>
          <w:shd w:val="clear" w:fill="FFFFFF"/>
        </w:rPr>
        <w:t>EIP</w:t>
      </w:r>
      <w:r>
        <w:rPr>
          <w:rFonts w:hint="default" w:ascii="Times New Roman" w:hAnsi="Times New Roman" w:eastAsia="Tahoma" w:cs="Times New Roman"/>
          <w:i w:val="0"/>
          <w:iCs w:val="0"/>
          <w:caps w:val="0"/>
          <w:color w:val="505050"/>
          <w:spacing w:val="0"/>
          <w:sz w:val="24"/>
          <w:szCs w:val="24"/>
          <w:shd w:val="clear" w:fill="FFFFFF"/>
          <w:lang w:val="en-US"/>
        </w:rPr>
        <w:t>A)</w:t>
      </w:r>
      <w:r>
        <w:rPr>
          <w:rFonts w:ascii="Times New Roman" w:hAnsi="Times New Roman" w:eastAsia="Tahoma" w:cs="Times New Roman"/>
          <w:i w:val="0"/>
          <w:iCs w:val="0"/>
          <w:caps w:val="0"/>
          <w:color w:val="505050"/>
          <w:spacing w:val="0"/>
          <w:sz w:val="24"/>
          <w:szCs w:val="24"/>
          <w:shd w:val="clear" w:fill="FFFFFF"/>
        </w:rPr>
        <w:t xml:space="preserve">, Getnet Yawkal Law </w:t>
      </w:r>
      <w:r>
        <w:rPr>
          <w:rFonts w:hint="default" w:ascii="Times New Roman" w:hAnsi="Times New Roman" w:eastAsia="Tahoma" w:cs="Times New Roman"/>
          <w:i w:val="0"/>
          <w:iCs w:val="0"/>
          <w:caps w:val="0"/>
          <w:color w:val="505050"/>
          <w:spacing w:val="0"/>
          <w:sz w:val="24"/>
          <w:szCs w:val="24"/>
          <w:shd w:val="clear" w:fill="FFFFFF"/>
          <w:lang w:val="en-US"/>
        </w:rPr>
        <w:t>O</w:t>
      </w:r>
      <w:r>
        <w:rPr>
          <w:rFonts w:ascii="Times New Roman" w:hAnsi="Times New Roman" w:eastAsia="Tahoma" w:cs="Times New Roman"/>
          <w:i w:val="0"/>
          <w:iCs w:val="0"/>
          <w:caps w:val="0"/>
          <w:color w:val="505050"/>
          <w:spacing w:val="0"/>
          <w:sz w:val="24"/>
          <w:szCs w:val="24"/>
          <w:shd w:val="clear" w:fill="FFFFFF"/>
        </w:rPr>
        <w:t xml:space="preserve">ffice, offers the legal skills and expertise, </w:t>
      </w:r>
      <w:r>
        <w:rPr>
          <w:rFonts w:ascii="Times New Roman" w:hAnsi="Times New Roman" w:eastAsia="Tahoma" w:cs="Times New Roman"/>
          <w:i w:val="0"/>
          <w:iCs w:val="0"/>
          <w:color w:val="505050"/>
          <w:spacing w:val="0"/>
          <w:sz w:val="24"/>
          <w:szCs w:val="24"/>
          <w:shd w:val="clear" w:fill="FFFFFF"/>
          <w:lang w:val="en-US"/>
        </w:rPr>
        <w:t>training</w:t>
      </w:r>
      <w:r>
        <w:rPr>
          <w:rFonts w:hint="default" w:ascii="Times New Roman" w:hAnsi="Times New Roman" w:eastAsia="Tahoma" w:cs="Times New Roman"/>
          <w:i w:val="0"/>
          <w:iCs w:val="0"/>
          <w:color w:val="505050"/>
          <w:spacing w:val="0"/>
          <w:sz w:val="24"/>
          <w:szCs w:val="24"/>
          <w:shd w:val="clear" w:fill="FFFFFF"/>
          <w:lang w:val="en-US"/>
        </w:rPr>
        <w:t>,</w:t>
      </w:r>
      <w:r>
        <w:rPr>
          <w:rFonts w:ascii="Times New Roman" w:hAnsi="Times New Roman" w:eastAsia="Tahoma" w:cs="Times New Roman"/>
          <w:i w:val="0"/>
          <w:iCs w:val="0"/>
          <w:caps w:val="0"/>
          <w:color w:val="505050"/>
          <w:spacing w:val="0"/>
          <w:sz w:val="24"/>
          <w:szCs w:val="24"/>
          <w:shd w:val="clear" w:fill="FFFFFF"/>
        </w:rPr>
        <w:t xml:space="preserve"> and hands-on EIP</w:t>
      </w:r>
      <w:r>
        <w:rPr>
          <w:rFonts w:hint="default" w:ascii="Times New Roman" w:hAnsi="Times New Roman" w:eastAsia="Tahoma" w:cs="Times New Roman"/>
          <w:i w:val="0"/>
          <w:iCs w:val="0"/>
          <w:caps w:val="0"/>
          <w:color w:val="505050"/>
          <w:spacing w:val="0"/>
          <w:sz w:val="24"/>
          <w:szCs w:val="24"/>
          <w:shd w:val="clear" w:fill="FFFFFF"/>
          <w:lang w:val="en-US"/>
        </w:rPr>
        <w:t>A</w:t>
      </w:r>
      <w:r>
        <w:rPr>
          <w:rFonts w:ascii="Times New Roman" w:hAnsi="Times New Roman" w:eastAsia="Tahoma" w:cs="Times New Roman"/>
          <w:i w:val="0"/>
          <w:iCs w:val="0"/>
          <w:caps w:val="0"/>
          <w:color w:val="505050"/>
          <w:spacing w:val="0"/>
          <w:sz w:val="24"/>
          <w:szCs w:val="24"/>
          <w:shd w:val="clear" w:fill="FFFFFF"/>
        </w:rPr>
        <w:t xml:space="preserve"> experience of its </w:t>
      </w:r>
      <w:r>
        <w:rPr>
          <w:rFonts w:hint="default" w:ascii="Times New Roman" w:hAnsi="Times New Roman" w:eastAsia="Tahoma" w:cs="Times New Roman"/>
          <w:i w:val="0"/>
          <w:iCs w:val="0"/>
          <w:caps w:val="0"/>
          <w:color w:val="505050"/>
          <w:spacing w:val="0"/>
          <w:sz w:val="24"/>
          <w:szCs w:val="24"/>
          <w:shd w:val="clear" w:fill="FFFFFF"/>
          <w:lang w:val="en-US"/>
        </w:rPr>
        <w:t>p</w:t>
      </w:r>
      <w:r>
        <w:rPr>
          <w:rFonts w:ascii="Times New Roman" w:hAnsi="Times New Roman" w:eastAsia="Tahoma" w:cs="Times New Roman"/>
          <w:i w:val="0"/>
          <w:iCs w:val="0"/>
          <w:caps w:val="0"/>
          <w:color w:val="505050"/>
          <w:spacing w:val="0"/>
          <w:sz w:val="24"/>
          <w:szCs w:val="24"/>
          <w:shd w:val="clear" w:fill="FFFFFF"/>
        </w:rPr>
        <w:t xml:space="preserve">rincipal </w:t>
      </w:r>
      <w:r>
        <w:rPr>
          <w:rFonts w:hint="default" w:ascii="Times New Roman" w:hAnsi="Times New Roman" w:eastAsia="Tahoma" w:cs="Times New Roman"/>
          <w:i w:val="0"/>
          <w:iCs w:val="0"/>
          <w:caps w:val="0"/>
          <w:color w:val="505050"/>
          <w:spacing w:val="0"/>
          <w:sz w:val="24"/>
          <w:szCs w:val="24"/>
          <w:shd w:val="clear" w:fill="FFFFFF"/>
          <w:lang w:val="en-US"/>
        </w:rPr>
        <w:t>a</w:t>
      </w:r>
      <w:r>
        <w:rPr>
          <w:rFonts w:ascii="Times New Roman" w:hAnsi="Times New Roman" w:eastAsia="Tahoma" w:cs="Times New Roman"/>
          <w:i w:val="0"/>
          <w:iCs w:val="0"/>
          <w:caps w:val="0"/>
          <w:color w:val="505050"/>
          <w:spacing w:val="0"/>
          <w:sz w:val="24"/>
          <w:szCs w:val="24"/>
          <w:shd w:val="clear" w:fill="FFFFFF"/>
        </w:rPr>
        <w:t xml:space="preserve">ttorney to assist you in </w:t>
      </w:r>
      <w:r>
        <w:rPr>
          <w:rFonts w:hint="default" w:ascii="Times New Roman" w:hAnsi="Times New Roman" w:eastAsia="Tahoma" w:cs="Times New Roman"/>
          <w:i w:val="0"/>
          <w:iCs w:val="0"/>
          <w:color w:val="505050"/>
          <w:spacing w:val="0"/>
          <w:sz w:val="24"/>
          <w:szCs w:val="24"/>
          <w:shd w:val="clear" w:fill="FFFFFF"/>
          <w:lang w:val="en-US"/>
        </w:rPr>
        <w:t>registering</w:t>
      </w:r>
      <w:r>
        <w:rPr>
          <w:rFonts w:hint="default" w:ascii="Times New Roman" w:hAnsi="Times New Roman" w:eastAsia="Tahoma" w:cs="Times New Roman"/>
          <w:i w:val="0"/>
          <w:iCs w:val="0"/>
          <w:caps w:val="0"/>
          <w:color w:val="505050"/>
          <w:spacing w:val="0"/>
          <w:sz w:val="24"/>
          <w:szCs w:val="24"/>
          <w:shd w:val="clear" w:fill="FFFFFF"/>
          <w:lang w:val="en-US"/>
        </w:rPr>
        <w:t xml:space="preserve"> and </w:t>
      </w:r>
      <w:r>
        <w:rPr>
          <w:rFonts w:ascii="Times New Roman" w:hAnsi="Times New Roman" w:eastAsia="Tahoma" w:cs="Times New Roman"/>
          <w:i w:val="0"/>
          <w:iCs w:val="0"/>
          <w:caps w:val="0"/>
          <w:color w:val="505050"/>
          <w:spacing w:val="0"/>
          <w:sz w:val="24"/>
          <w:szCs w:val="24"/>
          <w:shd w:val="clear" w:fill="FFFFFF"/>
        </w:rPr>
        <w:t xml:space="preserve">protecting your </w:t>
      </w:r>
      <w:r>
        <w:rPr>
          <w:rFonts w:ascii="Times New Roman" w:hAnsi="Times New Roman" w:eastAsia="Tahoma" w:cs="Times New Roman"/>
          <w:i w:val="0"/>
          <w:iCs w:val="0"/>
          <w:caps w:val="0"/>
          <w:color w:val="505050"/>
          <w:spacing w:val="0"/>
          <w:sz w:val="24"/>
          <w:szCs w:val="24"/>
          <w:shd w:val="clear" w:fill="FFFFFF"/>
          <w:lang w:val="en-US"/>
        </w:rPr>
        <w:t>intellectual</w:t>
      </w:r>
      <w:r>
        <w:rPr>
          <w:rFonts w:ascii="Times New Roman" w:hAnsi="Times New Roman" w:eastAsia="Tahoma" w:cs="Times New Roman"/>
          <w:i w:val="0"/>
          <w:iCs w:val="0"/>
          <w:caps w:val="0"/>
          <w:color w:val="505050"/>
          <w:spacing w:val="0"/>
          <w:sz w:val="24"/>
          <w:szCs w:val="24"/>
          <w:shd w:val="clear" w:fill="FFFFFF"/>
        </w:rPr>
        <w:t xml:space="preserve"> </w:t>
      </w:r>
      <w:r>
        <w:rPr>
          <w:rFonts w:hint="default" w:ascii="Times New Roman" w:hAnsi="Times New Roman" w:eastAsia="Tahoma" w:cs="Times New Roman"/>
          <w:i w:val="0"/>
          <w:iCs w:val="0"/>
          <w:caps w:val="0"/>
          <w:color w:val="505050"/>
          <w:spacing w:val="0"/>
          <w:sz w:val="24"/>
          <w:szCs w:val="24"/>
          <w:shd w:val="clear" w:fill="FFFFFF"/>
          <w:lang w:val="en-US"/>
        </w:rPr>
        <w:t>p</w:t>
      </w:r>
      <w:r>
        <w:rPr>
          <w:rFonts w:ascii="Times New Roman" w:hAnsi="Times New Roman" w:eastAsia="Tahoma" w:cs="Times New Roman"/>
          <w:i w:val="0"/>
          <w:iCs w:val="0"/>
          <w:caps w:val="0"/>
          <w:color w:val="505050"/>
          <w:spacing w:val="0"/>
          <w:sz w:val="24"/>
          <w:szCs w:val="24"/>
          <w:shd w:val="clear" w:fill="FFFFFF"/>
        </w:rPr>
        <w:t>ropert</w:t>
      </w:r>
      <w:r>
        <w:rPr>
          <w:rFonts w:hint="default" w:ascii="Times New Roman" w:hAnsi="Times New Roman" w:eastAsia="Tahoma" w:cs="Times New Roman"/>
          <w:i w:val="0"/>
          <w:iCs w:val="0"/>
          <w:caps w:val="0"/>
          <w:color w:val="505050"/>
          <w:spacing w:val="0"/>
          <w:sz w:val="24"/>
          <w:szCs w:val="24"/>
          <w:shd w:val="clear" w:fill="FFFFFF"/>
          <w:lang w:val="en-US"/>
        </w:rPr>
        <w:t>y</w:t>
      </w:r>
      <w:r>
        <w:rPr>
          <w:rFonts w:ascii="Times New Roman" w:hAnsi="Times New Roman" w:eastAsia="Tahoma" w:cs="Times New Roman"/>
          <w:i w:val="0"/>
          <w:iCs w:val="0"/>
          <w:caps w:val="0"/>
          <w:color w:val="505050"/>
          <w:spacing w:val="0"/>
          <w:sz w:val="24"/>
          <w:szCs w:val="24"/>
          <w:shd w:val="clear" w:fill="FFFFFF"/>
        </w:rPr>
        <w:t xml:space="preserve"> in Ethiopia.</w:t>
      </w:r>
    </w:p>
    <w:p>
      <w:pPr>
        <w:keepNext w:val="0"/>
        <w:keepLines w:val="0"/>
        <w:pageBreakBefore w:val="0"/>
        <w:widowControl/>
        <w:kinsoku/>
        <w:wordWrap/>
        <w:overflowPunct/>
        <w:topLinePunct w:val="0"/>
        <w:autoSpaceDE/>
        <w:autoSpaceDN/>
        <w:bidi w:val="0"/>
        <w:adjustRightInd/>
        <w:snapToGrid/>
        <w:spacing w:after="120" w:line="360" w:lineRule="auto"/>
        <w:jc w:val="both"/>
        <w:rPr>
          <w:rFonts w:hint="default" w:ascii="Times New Roman" w:hAnsi="Times New Roman" w:eastAsia="Tahoma" w:cs="Times New Roman"/>
          <w:i w:val="0"/>
          <w:iCs w:val="0"/>
          <w:caps w:val="0"/>
          <w:color w:val="505050"/>
          <w:spacing w:val="0"/>
          <w:sz w:val="24"/>
          <w:szCs w:val="24"/>
          <w:shd w:val="clear" w:fill="FFFFFF"/>
          <w:lang w:val="en-US"/>
        </w:rPr>
      </w:pPr>
      <w:r>
        <w:rPr>
          <w:rFonts w:hint="default" w:ascii="Times New Roman" w:hAnsi="Times New Roman" w:eastAsia="Tahoma" w:cs="Times New Roman"/>
          <w:i w:val="0"/>
          <w:iCs w:val="0"/>
          <w:caps w:val="0"/>
          <w:color w:val="505050"/>
          <w:spacing w:val="0"/>
          <w:sz w:val="24"/>
          <w:szCs w:val="24"/>
          <w:shd w:val="clear" w:fill="FFFFFF"/>
          <w:lang w:val="en-US"/>
        </w:rPr>
        <w:t>Th</w:t>
      </w:r>
      <w:ins w:id="47" w:author="Getnet Yawkal" w:date="2022-12-27T10:40:16Z">
        <w:r>
          <w:rPr>
            <w:rFonts w:hint="default" w:ascii="Times New Roman" w:hAnsi="Times New Roman" w:eastAsia="Tahoma" w:cs="Times New Roman"/>
            <w:i w:val="0"/>
            <w:iCs w:val="0"/>
            <w:caps w:val="0"/>
            <w:color w:val="505050"/>
            <w:spacing w:val="0"/>
            <w:sz w:val="24"/>
            <w:szCs w:val="24"/>
            <w:shd w:val="clear" w:fill="FFFFFF"/>
            <w:lang w:val="en-US"/>
          </w:rPr>
          <w:t>r</w:t>
        </w:r>
      </w:ins>
      <w:r>
        <w:rPr>
          <w:rFonts w:hint="default" w:ascii="Times New Roman" w:hAnsi="Times New Roman" w:eastAsia="Tahoma" w:cs="Times New Roman"/>
          <w:i w:val="0"/>
          <w:iCs w:val="0"/>
          <w:caps w:val="0"/>
          <w:color w:val="505050"/>
          <w:spacing w:val="0"/>
          <w:sz w:val="24"/>
          <w:szCs w:val="24"/>
          <w:shd w:val="clear" w:fill="FFFFFF"/>
          <w:lang w:val="en-US"/>
        </w:rPr>
        <w:t>ough</w:t>
      </w:r>
      <w:r>
        <w:rPr>
          <w:sz w:val="24"/>
          <w:szCs w:val="24"/>
        </w:rPr>
        <w:commentReference w:id="9"/>
      </w:r>
      <w:del w:id="48" w:author="Getnet Yawkal" w:date="2022-12-27T10:39:08Z">
        <w:r>
          <w:rPr>
            <w:rFonts w:hint="default" w:ascii="Times New Roman" w:hAnsi="Times New Roman" w:eastAsia="Tahoma" w:cs="Times New Roman"/>
            <w:i w:val="0"/>
            <w:iCs w:val="0"/>
            <w:caps w:val="0"/>
            <w:color w:val="505050"/>
            <w:spacing w:val="0"/>
            <w:sz w:val="24"/>
            <w:szCs w:val="24"/>
            <w:shd w:val="clear" w:fill="FFFFFF"/>
            <w:lang w:val="en-US"/>
          </w:rPr>
          <w:delText>-</w:delText>
        </w:r>
      </w:del>
      <w:del w:id="49" w:author="Getnet Yawkal" w:date="2022-12-27T10:39:07Z">
        <w:r>
          <w:rPr>
            <w:rFonts w:hint="default" w:ascii="Times New Roman" w:hAnsi="Times New Roman" w:eastAsia="Tahoma" w:cs="Times New Roman"/>
            <w:i w:val="0"/>
            <w:iCs w:val="0"/>
            <w:caps w:val="0"/>
            <w:color w:val="505050"/>
            <w:spacing w:val="0"/>
            <w:sz w:val="24"/>
            <w:szCs w:val="24"/>
            <w:shd w:val="clear" w:fill="FFFFFF"/>
            <w:lang w:val="en-US"/>
          </w:rPr>
          <w:delText>out</w:delText>
        </w:r>
      </w:del>
      <w:r>
        <w:rPr>
          <w:rFonts w:hint="default" w:ascii="Times New Roman" w:hAnsi="Times New Roman" w:eastAsia="Tahoma" w:cs="Times New Roman"/>
          <w:i w:val="0"/>
          <w:iCs w:val="0"/>
          <w:caps w:val="0"/>
          <w:color w:val="505050"/>
          <w:spacing w:val="0"/>
          <w:sz w:val="24"/>
          <w:szCs w:val="24"/>
          <w:shd w:val="clear" w:fill="FFFFFF"/>
          <w:lang w:val="en-US"/>
        </w:rPr>
        <w:t xml:space="preserve"> the years we have engaged ourselves in the IP industry</w:t>
      </w:r>
      <w:r>
        <w:rPr>
          <w:sz w:val="24"/>
          <w:szCs w:val="24"/>
        </w:rPr>
        <w:commentReference w:id="10"/>
      </w:r>
      <w:ins w:id="50" w:author="Getnet Yawkal" w:date="2022-12-27T10:39:20Z">
        <w:r>
          <w:rPr>
            <w:rFonts w:hint="default" w:ascii="Times New Roman" w:hAnsi="Times New Roman" w:eastAsia="Tahoma" w:cs="Times New Roman"/>
            <w:i w:val="0"/>
            <w:iCs w:val="0"/>
            <w:caps w:val="0"/>
            <w:color w:val="505050"/>
            <w:spacing w:val="0"/>
            <w:sz w:val="24"/>
            <w:szCs w:val="24"/>
            <w:shd w:val="clear" w:fill="FFFFFF"/>
            <w:lang w:val="en-US"/>
          </w:rPr>
          <w:t>,</w:t>
        </w:r>
      </w:ins>
      <w:r>
        <w:rPr>
          <w:rFonts w:hint="default" w:ascii="Times New Roman" w:hAnsi="Times New Roman" w:eastAsia="Tahoma" w:cs="Times New Roman"/>
          <w:i w:val="0"/>
          <w:iCs w:val="0"/>
          <w:caps w:val="0"/>
          <w:color w:val="505050"/>
          <w:spacing w:val="0"/>
          <w:sz w:val="24"/>
          <w:szCs w:val="24"/>
          <w:shd w:val="clear" w:fill="FFFFFF"/>
          <w:lang w:val="en-US"/>
        </w:rPr>
        <w:t xml:space="preserve"> we have become </w:t>
      </w:r>
      <w:ins w:id="51" w:author="Getnet Yawkal" w:date="2022-12-27T10:41:40Z">
        <w:r>
          <w:rPr>
            <w:rFonts w:hint="default" w:ascii="Times New Roman" w:hAnsi="Times New Roman" w:eastAsia="Tahoma" w:cs="Times New Roman"/>
            <w:i w:val="0"/>
            <w:iCs w:val="0"/>
            <w:caps w:val="0"/>
            <w:color w:val="505050"/>
            <w:spacing w:val="0"/>
            <w:sz w:val="24"/>
            <w:szCs w:val="24"/>
            <w:shd w:val="clear" w:fill="FFFFFF"/>
            <w:lang w:val="en-US"/>
          </w:rPr>
          <w:t>a</w:t>
        </w:r>
      </w:ins>
      <w:r>
        <w:rPr>
          <w:sz w:val="24"/>
          <w:szCs w:val="24"/>
        </w:rPr>
        <w:commentReference w:id="11"/>
      </w:r>
      <w:ins w:id="52" w:author="Getnet Yawkal" w:date="2022-12-27T10:41:41Z">
        <w:r>
          <w:rPr>
            <w:rFonts w:hint="default" w:ascii="Times New Roman" w:hAnsi="Times New Roman" w:eastAsia="Tahoma" w:cs="Times New Roman"/>
            <w:i w:val="0"/>
            <w:iCs w:val="0"/>
            <w:caps w:val="0"/>
            <w:color w:val="505050"/>
            <w:spacing w:val="0"/>
            <w:sz w:val="24"/>
            <w:szCs w:val="24"/>
            <w:shd w:val="clear" w:fill="FFFFFF"/>
            <w:lang w:val="en-US"/>
          </w:rPr>
          <w:t xml:space="preserve"> </w:t>
        </w:r>
      </w:ins>
      <w:r>
        <w:rPr>
          <w:rFonts w:hint="default" w:ascii="Times New Roman" w:hAnsi="Times New Roman" w:eastAsia="Tahoma" w:cs="Times New Roman"/>
          <w:i w:val="0"/>
          <w:iCs w:val="0"/>
          <w:caps w:val="0"/>
          <w:color w:val="505050"/>
          <w:spacing w:val="0"/>
          <w:sz w:val="24"/>
          <w:szCs w:val="24"/>
          <w:shd w:val="clear" w:fill="FFFFFF"/>
          <w:lang w:val="en-US"/>
        </w:rPr>
        <w:t>reliable</w:t>
      </w:r>
      <w:r>
        <w:rPr>
          <w:sz w:val="24"/>
          <w:szCs w:val="24"/>
        </w:rPr>
        <w:commentReference w:id="12"/>
      </w:r>
      <w:del w:id="53" w:author="Getnet Yawkal" w:date="2022-12-27T10:41:46Z">
        <w:r>
          <w:rPr>
            <w:rFonts w:hint="default" w:ascii="Times New Roman" w:hAnsi="Times New Roman" w:eastAsia="Tahoma" w:cs="Times New Roman"/>
            <w:i w:val="0"/>
            <w:iCs w:val="0"/>
            <w:caps w:val="0"/>
            <w:color w:val="505050"/>
            <w:spacing w:val="0"/>
            <w:sz w:val="24"/>
            <w:szCs w:val="24"/>
            <w:shd w:val="clear" w:fill="FFFFFF"/>
            <w:lang w:val="en-US"/>
          </w:rPr>
          <w:delText xml:space="preserve"> </w:delText>
        </w:r>
      </w:del>
      <w:del w:id="54" w:author="Getnet Yawkal" w:date="2022-12-27T10:41:45Z">
        <w:r>
          <w:rPr>
            <w:rFonts w:hint="default" w:ascii="Times New Roman" w:hAnsi="Times New Roman" w:eastAsia="Tahoma" w:cs="Times New Roman"/>
            <w:i w:val="0"/>
            <w:iCs w:val="0"/>
            <w:caps w:val="0"/>
            <w:color w:val="505050"/>
            <w:spacing w:val="0"/>
            <w:sz w:val="24"/>
            <w:szCs w:val="24"/>
            <w:shd w:val="clear" w:fill="FFFFFF"/>
            <w:lang w:val="en-US"/>
          </w:rPr>
          <w:delText>str</w:delText>
        </w:r>
      </w:del>
      <w:del w:id="55" w:author="Getnet Yawkal" w:date="2022-12-27T10:41:44Z">
        <w:r>
          <w:rPr>
            <w:rFonts w:hint="default" w:ascii="Times New Roman" w:hAnsi="Times New Roman" w:eastAsia="Tahoma" w:cs="Times New Roman"/>
            <w:i w:val="0"/>
            <w:iCs w:val="0"/>
            <w:caps w:val="0"/>
            <w:color w:val="505050"/>
            <w:spacing w:val="0"/>
            <w:sz w:val="24"/>
            <w:szCs w:val="24"/>
            <w:shd w:val="clear" w:fill="FFFFFF"/>
            <w:lang w:val="en-US"/>
          </w:rPr>
          <w:delText>ategic</w:delText>
        </w:r>
      </w:del>
      <w:r>
        <w:rPr>
          <w:rFonts w:hint="default" w:ascii="Times New Roman" w:hAnsi="Times New Roman" w:eastAsia="Tahoma" w:cs="Times New Roman"/>
          <w:i w:val="0"/>
          <w:iCs w:val="0"/>
          <w:caps w:val="0"/>
          <w:color w:val="505050"/>
          <w:spacing w:val="0"/>
          <w:sz w:val="24"/>
          <w:szCs w:val="24"/>
          <w:shd w:val="clear" w:fill="FFFFFF"/>
          <w:lang w:val="en-US"/>
        </w:rPr>
        <w:t xml:space="preserve"> partner</w:t>
      </w:r>
      <w:del w:id="56" w:author="Getnet Yawkal" w:date="2022-12-27T10:41:47Z">
        <w:r>
          <w:rPr>
            <w:rFonts w:hint="default" w:ascii="Times New Roman" w:hAnsi="Times New Roman" w:eastAsia="Tahoma" w:cs="Times New Roman"/>
            <w:i w:val="0"/>
            <w:iCs w:val="0"/>
            <w:caps w:val="0"/>
            <w:color w:val="505050"/>
            <w:spacing w:val="0"/>
            <w:sz w:val="24"/>
            <w:szCs w:val="24"/>
            <w:shd w:val="clear" w:fill="FFFFFF"/>
            <w:lang w:val="en-US"/>
          </w:rPr>
          <w:delText>s</w:delText>
        </w:r>
      </w:del>
      <w:r>
        <w:rPr>
          <w:rFonts w:hint="default" w:ascii="Times New Roman" w:hAnsi="Times New Roman" w:eastAsia="Tahoma" w:cs="Times New Roman"/>
          <w:i w:val="0"/>
          <w:iCs w:val="0"/>
          <w:caps w:val="0"/>
          <w:color w:val="505050"/>
          <w:spacing w:val="0"/>
          <w:sz w:val="24"/>
          <w:szCs w:val="24"/>
          <w:shd w:val="clear" w:fill="FFFFFF"/>
          <w:lang w:val="en-US"/>
        </w:rPr>
        <w:t xml:space="preserve"> for local clients as </w:t>
      </w:r>
      <w:r>
        <w:rPr>
          <w:rFonts w:hint="default" w:ascii="Times New Roman" w:hAnsi="Times New Roman" w:eastAsia="Tahoma" w:cs="Times New Roman"/>
          <w:i w:val="0"/>
          <w:iCs w:val="0"/>
          <w:color w:val="505050"/>
          <w:spacing w:val="0"/>
          <w:sz w:val="24"/>
          <w:szCs w:val="24"/>
          <w:shd w:val="clear" w:fill="FFFFFF"/>
          <w:lang w:val="en-US"/>
        </w:rPr>
        <w:t>well as</w:t>
      </w:r>
      <w:r>
        <w:rPr>
          <w:rFonts w:hint="default" w:ascii="Times New Roman" w:hAnsi="Times New Roman" w:eastAsia="Tahoma" w:cs="Times New Roman"/>
          <w:i w:val="0"/>
          <w:iCs w:val="0"/>
          <w:caps w:val="0"/>
          <w:color w:val="505050"/>
          <w:spacing w:val="0"/>
          <w:sz w:val="24"/>
          <w:szCs w:val="24"/>
          <w:shd w:val="clear" w:fill="FFFFFF"/>
          <w:lang w:val="en-US"/>
        </w:rPr>
        <w:t xml:space="preserve"> well-known international IP firms and foreign</w:t>
      </w:r>
      <w:ins w:id="57" w:author="Getnet Yawkal" w:date="2022-12-27T10:42:33Z">
        <w:r>
          <w:rPr>
            <w:rFonts w:hint="default" w:ascii="Times New Roman" w:hAnsi="Times New Roman" w:eastAsia="Tahoma" w:cs="Times New Roman"/>
            <w:i w:val="0"/>
            <w:iCs w:val="0"/>
            <w:caps w:val="0"/>
            <w:color w:val="505050"/>
            <w:spacing w:val="0"/>
            <w:sz w:val="24"/>
            <w:szCs w:val="24"/>
            <w:shd w:val="clear" w:fill="FFFFFF"/>
            <w:lang w:val="en-US"/>
          </w:rPr>
          <w:t>-</w:t>
        </w:r>
      </w:ins>
      <w:r>
        <w:rPr>
          <w:rFonts w:hint="default" w:ascii="Times New Roman" w:hAnsi="Times New Roman" w:eastAsia="Tahoma" w:cs="Times New Roman"/>
          <w:i w:val="0"/>
          <w:iCs w:val="0"/>
          <w:caps w:val="0"/>
          <w:color w:val="505050"/>
          <w:spacing w:val="0"/>
          <w:sz w:val="24"/>
          <w:szCs w:val="24"/>
          <w:shd w:val="clear" w:fill="FFFFFF"/>
          <w:lang w:val="en-US"/>
        </w:rPr>
        <w:t xml:space="preserve">based businesses </w:t>
      </w:r>
      <w:ins w:id="58" w:author="Getnet Yawkal" w:date="2022-12-27T10:43:13Z">
        <w:r>
          <w:rPr>
            <w:rFonts w:hint="default" w:ascii="Times New Roman" w:hAnsi="Times New Roman" w:eastAsia="Tahoma" w:cs="Times New Roman"/>
            <w:i w:val="0"/>
            <w:iCs w:val="0"/>
            <w:caps w:val="0"/>
            <w:color w:val="505050"/>
            <w:spacing w:val="0"/>
            <w:sz w:val="24"/>
            <w:szCs w:val="24"/>
            <w:shd w:val="clear" w:fill="FFFFFF"/>
            <w:lang w:val="en-US"/>
          </w:rPr>
          <w:t>that</w:t>
        </w:r>
      </w:ins>
      <w:r>
        <w:rPr>
          <w:sz w:val="24"/>
          <w:szCs w:val="24"/>
        </w:rPr>
        <w:commentReference w:id="13"/>
      </w:r>
      <w:del w:id="59" w:author="Getnet Yawkal" w:date="2022-12-27T10:43:12Z">
        <w:r>
          <w:rPr>
            <w:rFonts w:hint="default" w:ascii="Times New Roman" w:hAnsi="Times New Roman" w:eastAsia="Tahoma" w:cs="Times New Roman"/>
            <w:i w:val="0"/>
            <w:iCs w:val="0"/>
            <w:caps w:val="0"/>
            <w:color w:val="505050"/>
            <w:spacing w:val="0"/>
            <w:sz w:val="24"/>
            <w:szCs w:val="24"/>
            <w:shd w:val="clear" w:fill="FFFFFF"/>
            <w:lang w:val="en-US"/>
          </w:rPr>
          <w:delText>w</w:delText>
        </w:r>
      </w:del>
      <w:del w:id="60" w:author="Getnet Yawkal" w:date="2022-12-27T10:43:11Z">
        <w:r>
          <w:rPr>
            <w:rFonts w:hint="default" w:ascii="Times New Roman" w:hAnsi="Times New Roman" w:eastAsia="Tahoma" w:cs="Times New Roman"/>
            <w:i w:val="0"/>
            <w:iCs w:val="0"/>
            <w:caps w:val="0"/>
            <w:color w:val="505050"/>
            <w:spacing w:val="0"/>
            <w:sz w:val="24"/>
            <w:szCs w:val="24"/>
            <w:shd w:val="clear" w:fill="FFFFFF"/>
            <w:lang w:val="en-US"/>
          </w:rPr>
          <w:delText>ho</w:delText>
        </w:r>
      </w:del>
      <w:r>
        <w:rPr>
          <w:rFonts w:hint="default" w:ascii="Times New Roman" w:hAnsi="Times New Roman" w:eastAsia="Tahoma" w:cs="Times New Roman"/>
          <w:i w:val="0"/>
          <w:iCs w:val="0"/>
          <w:caps w:val="0"/>
          <w:color w:val="505050"/>
          <w:spacing w:val="0"/>
          <w:sz w:val="24"/>
          <w:szCs w:val="24"/>
          <w:shd w:val="clear" w:fill="FFFFFF"/>
          <w:lang w:val="en-US"/>
        </w:rPr>
        <w:t xml:space="preserve"> wish</w:t>
      </w:r>
      <w:del w:id="61" w:author="Getnet Yawkal" w:date="2022-12-27T10:43:42Z">
        <w:r>
          <w:rPr>
            <w:rFonts w:hint="default" w:ascii="Times New Roman" w:hAnsi="Times New Roman" w:eastAsia="Tahoma" w:cs="Times New Roman"/>
            <w:i w:val="0"/>
            <w:iCs w:val="0"/>
            <w:caps w:val="0"/>
            <w:color w:val="505050"/>
            <w:spacing w:val="0"/>
            <w:sz w:val="24"/>
            <w:szCs w:val="24"/>
            <w:shd w:val="clear" w:fill="FFFFFF"/>
            <w:lang w:val="en-US"/>
          </w:rPr>
          <w:delText>es</w:delText>
        </w:r>
      </w:del>
      <w:r>
        <w:rPr>
          <w:rFonts w:hint="default" w:ascii="Times New Roman" w:hAnsi="Times New Roman" w:eastAsia="Tahoma" w:cs="Times New Roman"/>
          <w:i w:val="0"/>
          <w:iCs w:val="0"/>
          <w:caps w:val="0"/>
          <w:color w:val="505050"/>
          <w:spacing w:val="0"/>
          <w:sz w:val="24"/>
          <w:szCs w:val="24"/>
          <w:shd w:val="clear" w:fill="FFFFFF"/>
          <w:lang w:val="en-US"/>
        </w:rPr>
        <w:t xml:space="preserve"> to </w:t>
      </w:r>
      <w:r>
        <w:rPr>
          <w:rFonts w:hint="default" w:ascii="Times New Roman" w:hAnsi="Times New Roman" w:eastAsia="Tahoma" w:cs="Times New Roman"/>
          <w:i w:val="0"/>
          <w:iCs w:val="0"/>
          <w:color w:val="505050"/>
          <w:spacing w:val="0"/>
          <w:sz w:val="24"/>
          <w:szCs w:val="24"/>
          <w:shd w:val="clear" w:fill="FFFFFF"/>
          <w:lang w:val="en-US"/>
        </w:rPr>
        <w:t>register</w:t>
      </w:r>
      <w:r>
        <w:rPr>
          <w:rFonts w:hint="default" w:ascii="Times New Roman" w:hAnsi="Times New Roman" w:eastAsia="Tahoma" w:cs="Times New Roman"/>
          <w:i w:val="0"/>
          <w:iCs w:val="0"/>
          <w:caps w:val="0"/>
          <w:color w:val="505050"/>
          <w:spacing w:val="0"/>
          <w:sz w:val="24"/>
          <w:szCs w:val="24"/>
          <w:shd w:val="clear" w:fill="FFFFFF"/>
          <w:lang w:val="en-US"/>
        </w:rPr>
        <w:t xml:space="preserve"> and enforce intellectual propert</w:t>
      </w:r>
      <w:ins w:id="62" w:author="Getnet Yawkal" w:date="2022-12-27T10:44:08Z">
        <w:r>
          <w:rPr>
            <w:rFonts w:hint="default" w:ascii="Times New Roman" w:hAnsi="Times New Roman" w:eastAsia="Tahoma" w:cs="Times New Roman"/>
            <w:i w:val="0"/>
            <w:iCs w:val="0"/>
            <w:caps w:val="0"/>
            <w:color w:val="505050"/>
            <w:spacing w:val="0"/>
            <w:sz w:val="24"/>
            <w:szCs w:val="24"/>
            <w:shd w:val="clear" w:fill="FFFFFF"/>
            <w:lang w:val="en-US"/>
          </w:rPr>
          <w:t>y</w:t>
        </w:r>
      </w:ins>
      <w:r>
        <w:rPr>
          <w:sz w:val="24"/>
          <w:szCs w:val="24"/>
        </w:rPr>
        <w:commentReference w:id="14"/>
      </w:r>
      <w:del w:id="63" w:author="Getnet Yawkal" w:date="2022-12-27T10:44:07Z">
        <w:r>
          <w:rPr>
            <w:rFonts w:hint="default" w:ascii="Times New Roman" w:hAnsi="Times New Roman" w:eastAsia="Tahoma" w:cs="Times New Roman"/>
            <w:i w:val="0"/>
            <w:iCs w:val="0"/>
            <w:caps w:val="0"/>
            <w:color w:val="505050"/>
            <w:spacing w:val="0"/>
            <w:sz w:val="24"/>
            <w:szCs w:val="24"/>
            <w:shd w:val="clear" w:fill="FFFFFF"/>
            <w:lang w:val="en-US"/>
          </w:rPr>
          <w:delText>i</w:delText>
        </w:r>
      </w:del>
      <w:del w:id="64" w:author="Getnet Yawkal" w:date="2022-12-27T10:44:06Z">
        <w:r>
          <w:rPr>
            <w:rFonts w:hint="default" w:ascii="Times New Roman" w:hAnsi="Times New Roman" w:eastAsia="Tahoma" w:cs="Times New Roman"/>
            <w:i w:val="0"/>
            <w:iCs w:val="0"/>
            <w:caps w:val="0"/>
            <w:color w:val="505050"/>
            <w:spacing w:val="0"/>
            <w:sz w:val="24"/>
            <w:szCs w:val="24"/>
            <w:shd w:val="clear" w:fill="FFFFFF"/>
            <w:lang w:val="en-US"/>
          </w:rPr>
          <w:delText>es</w:delText>
        </w:r>
      </w:del>
      <w:r>
        <w:rPr>
          <w:rFonts w:hint="default" w:ascii="Times New Roman" w:hAnsi="Times New Roman" w:eastAsia="Tahoma" w:cs="Times New Roman"/>
          <w:i w:val="0"/>
          <w:iCs w:val="0"/>
          <w:caps w:val="0"/>
          <w:color w:val="505050"/>
          <w:spacing w:val="0"/>
          <w:sz w:val="24"/>
          <w:szCs w:val="24"/>
          <w:shd w:val="clear" w:fill="FFFFFF"/>
          <w:lang w:val="en-US"/>
        </w:rPr>
        <w:t xml:space="preserve"> rights in Ethiopia.</w:t>
      </w:r>
    </w:p>
    <w:p>
      <w:pPr>
        <w:keepNext w:val="0"/>
        <w:keepLines w:val="0"/>
        <w:pageBreakBefore w:val="0"/>
        <w:widowControl/>
        <w:kinsoku/>
        <w:wordWrap/>
        <w:overflowPunct/>
        <w:topLinePunct w:val="0"/>
        <w:autoSpaceDE/>
        <w:autoSpaceDN/>
        <w:bidi w:val="0"/>
        <w:adjustRightInd/>
        <w:snapToGrid/>
        <w:spacing w:after="120" w:line="360" w:lineRule="auto"/>
        <w:jc w:val="both"/>
        <w:rPr>
          <w:rFonts w:hint="default" w:ascii="Times New Roman" w:hAnsi="Times New Roman" w:eastAsia="Tahoma" w:cs="Times New Roman"/>
          <w:i w:val="0"/>
          <w:iCs w:val="0"/>
          <w:caps w:val="0"/>
          <w:color w:val="505050"/>
          <w:spacing w:val="0"/>
          <w:sz w:val="24"/>
          <w:szCs w:val="24"/>
          <w:shd w:val="clear" w:fill="FFFFFF"/>
          <w:lang w:val="en-US"/>
        </w:rPr>
      </w:pPr>
      <w:r>
        <w:rPr>
          <w:rFonts w:hint="default" w:ascii="Times New Roman" w:hAnsi="Times New Roman" w:eastAsia="Tahoma" w:cs="Times New Roman"/>
          <w:i w:val="0"/>
          <w:iCs w:val="0"/>
          <w:caps w:val="0"/>
          <w:color w:val="505050"/>
          <w:spacing w:val="0"/>
          <w:sz w:val="24"/>
          <w:szCs w:val="24"/>
          <w:shd w:val="clear" w:fill="FFFFFF"/>
          <w:lang w:val="en-US"/>
        </w:rPr>
        <w:t xml:space="preserve">We give </w:t>
      </w:r>
      <w:r>
        <w:rPr>
          <w:sz w:val="24"/>
          <w:szCs w:val="24"/>
        </w:rPr>
        <w:commentReference w:id="15"/>
      </w:r>
      <w:del w:id="65" w:author="Getnet Yawkal" w:date="2022-12-27T10:44:55Z">
        <w:r>
          <w:rPr>
            <w:rFonts w:hint="default" w:ascii="Times New Roman" w:hAnsi="Times New Roman" w:eastAsia="Tahoma" w:cs="Times New Roman"/>
            <w:i w:val="0"/>
            <w:iCs w:val="0"/>
            <w:caps w:val="0"/>
            <w:color w:val="505050"/>
            <w:spacing w:val="0"/>
            <w:sz w:val="24"/>
            <w:szCs w:val="24"/>
            <w:shd w:val="clear" w:fill="FFFFFF"/>
            <w:lang w:val="en-US"/>
          </w:rPr>
          <w:delText>a</w:delText>
        </w:r>
      </w:del>
      <w:r>
        <w:rPr>
          <w:rFonts w:hint="default" w:ascii="Times New Roman" w:hAnsi="Times New Roman" w:eastAsia="Tahoma" w:cs="Times New Roman"/>
          <w:i w:val="0"/>
          <w:iCs w:val="0"/>
          <w:caps w:val="0"/>
          <w:color w:val="505050"/>
          <w:spacing w:val="0"/>
          <w:sz w:val="24"/>
          <w:szCs w:val="24"/>
          <w:shd w:val="clear" w:fill="FFFFFF"/>
          <w:lang w:val="en-US"/>
        </w:rPr>
        <w:t xml:space="preserve"> great value to the creation of the mind and understand your business and IP needs</w:t>
      </w:r>
      <w:r>
        <w:rPr>
          <w:sz w:val="24"/>
          <w:szCs w:val="24"/>
        </w:rPr>
        <w:commentReference w:id="16"/>
      </w:r>
      <w:r>
        <w:rPr>
          <w:rFonts w:hint="default" w:ascii="Times New Roman" w:hAnsi="Times New Roman" w:eastAsia="Tahoma" w:cs="Times New Roman"/>
          <w:i w:val="0"/>
          <w:iCs w:val="0"/>
          <w:caps w:val="0"/>
          <w:color w:val="505050"/>
          <w:spacing w:val="0"/>
          <w:sz w:val="24"/>
          <w:szCs w:val="24"/>
          <w:shd w:val="clear" w:fill="FFFFFF"/>
          <w:lang w:val="en-US"/>
        </w:rPr>
        <w:t xml:space="preserve">. </w:t>
      </w:r>
    </w:p>
    <w:p>
      <w:pPr>
        <w:keepNext w:val="0"/>
        <w:keepLines w:val="0"/>
        <w:pageBreakBefore w:val="0"/>
        <w:widowControl/>
        <w:kinsoku/>
        <w:wordWrap/>
        <w:overflowPunct/>
        <w:topLinePunct w:val="0"/>
        <w:autoSpaceDE/>
        <w:autoSpaceDN/>
        <w:bidi w:val="0"/>
        <w:adjustRightInd/>
        <w:snapToGrid/>
        <w:spacing w:after="120" w:line="360" w:lineRule="auto"/>
        <w:jc w:val="both"/>
        <w:rPr>
          <w:rFonts w:hint="default" w:ascii="Times New Roman" w:hAnsi="Times New Roman" w:eastAsia="Tahoma" w:cs="Times New Roman"/>
          <w:i w:val="0"/>
          <w:iCs w:val="0"/>
          <w:caps w:val="0"/>
          <w:color w:val="505050"/>
          <w:spacing w:val="0"/>
          <w:sz w:val="24"/>
          <w:szCs w:val="24"/>
          <w:shd w:val="clear" w:fill="FFFFFF"/>
          <w:lang w:val="en-US"/>
        </w:rPr>
      </w:pPr>
      <w:del w:id="66" w:author="Getnet Yawkal" w:date="2022-12-27T10:45:32Z">
        <w:r>
          <w:rPr>
            <w:rFonts w:hint="default" w:ascii="Times New Roman" w:hAnsi="Times New Roman" w:eastAsia="Tahoma" w:cs="Times New Roman"/>
            <w:i w:val="0"/>
            <w:iCs w:val="0"/>
            <w:caps w:val="0"/>
            <w:color w:val="505050"/>
            <w:spacing w:val="0"/>
            <w:sz w:val="24"/>
            <w:szCs w:val="24"/>
            <w:shd w:val="clear" w:fill="FFFFFF"/>
            <w:lang w:val="en-US"/>
          </w:rPr>
          <w:delText>We give  great value to the creation of the mind and understand your business and IP needs.</w:delText>
        </w:r>
      </w:del>
      <w:r>
        <w:rPr>
          <w:rFonts w:hint="default" w:ascii="Times New Roman" w:hAnsi="Times New Roman" w:eastAsia="Tahoma" w:cs="Times New Roman"/>
          <w:i w:val="0"/>
          <w:iCs w:val="0"/>
          <w:caps w:val="0"/>
          <w:color w:val="505050"/>
          <w:spacing w:val="0"/>
          <w:sz w:val="24"/>
          <w:szCs w:val="24"/>
          <w:shd w:val="clear" w:fill="FFFFFF"/>
          <w:lang w:val="en-US"/>
        </w:rPr>
        <w:t xml:space="preserve">We use a very cost-effective and client-focused service and propose fixed fees for our exceptional services, which we only charge when we add real value to your IP needs. </w:t>
      </w:r>
    </w:p>
    <w:p>
      <w:pPr>
        <w:keepNext w:val="0"/>
        <w:keepLines w:val="0"/>
        <w:pageBreakBefore w:val="0"/>
        <w:widowControl/>
        <w:kinsoku/>
        <w:wordWrap/>
        <w:overflowPunct/>
        <w:topLinePunct w:val="0"/>
        <w:autoSpaceDE/>
        <w:autoSpaceDN/>
        <w:bidi w:val="0"/>
        <w:adjustRightInd/>
        <w:snapToGrid/>
        <w:spacing w:after="120" w:line="360" w:lineRule="auto"/>
        <w:jc w:val="both"/>
        <w:rPr>
          <w:rFonts w:hint="default" w:ascii="Times New Roman" w:hAnsi="Times New Roman" w:eastAsia="Tahoma" w:cs="Times New Roman"/>
          <w:i w:val="0"/>
          <w:iCs w:val="0"/>
          <w:caps w:val="0"/>
          <w:color w:val="0000FF"/>
          <w:spacing w:val="0"/>
          <w:sz w:val="24"/>
          <w:szCs w:val="24"/>
          <w:shd w:val="clear" w:fill="FFFFFF"/>
          <w:lang w:val="en-US"/>
        </w:rPr>
      </w:pPr>
      <w:r>
        <w:rPr>
          <w:rFonts w:hint="default" w:ascii="Times New Roman" w:hAnsi="Times New Roman" w:eastAsia="Tahoma" w:cs="Times New Roman"/>
          <w:i w:val="0"/>
          <w:iCs w:val="0"/>
          <w:caps w:val="0"/>
          <w:color w:val="0000FF"/>
          <w:spacing w:val="0"/>
          <w:sz w:val="24"/>
          <w:szCs w:val="24"/>
          <w:shd w:val="clear" w:fill="FFFFFF"/>
          <w:lang w:val="en-US"/>
        </w:rPr>
        <w:t xml:space="preserve">Providing tailor-made solutions that exceed clients’ </w:t>
      </w:r>
      <w:r>
        <w:rPr>
          <w:rFonts w:hint="default" w:ascii="Times New Roman" w:hAnsi="Times New Roman" w:eastAsia="Tahoma" w:cs="Times New Roman"/>
          <w:i w:val="0"/>
          <w:iCs w:val="0"/>
          <w:color w:val="0000FF"/>
          <w:spacing w:val="0"/>
          <w:sz w:val="24"/>
          <w:szCs w:val="24"/>
          <w:shd w:val="clear" w:fill="FFFFFF"/>
          <w:lang w:val="en-US"/>
        </w:rPr>
        <w:t>expectations intertwined with a sw</w:t>
      </w:r>
      <w:r>
        <w:rPr>
          <w:rFonts w:hint="default" w:ascii="Times New Roman" w:hAnsi="Times New Roman" w:eastAsia="Tahoma" w:cs="Times New Roman"/>
          <w:i w:val="0"/>
          <w:iCs w:val="0"/>
          <w:caps w:val="0"/>
          <w:color w:val="0000FF"/>
          <w:spacing w:val="0"/>
          <w:sz w:val="24"/>
          <w:szCs w:val="24"/>
          <w:shd w:val="clear" w:fill="FFFFFF"/>
          <w:lang w:val="en-US"/>
        </w:rPr>
        <w:t xml:space="preserve">ift </w:t>
      </w:r>
      <w:r>
        <w:rPr>
          <w:rFonts w:hint="default" w:ascii="Times New Roman" w:hAnsi="Times New Roman" w:eastAsia="Tahoma" w:cs="Times New Roman"/>
          <w:i w:val="0"/>
          <w:iCs w:val="0"/>
          <w:color w:val="0000FF"/>
          <w:spacing w:val="0"/>
          <w:sz w:val="24"/>
          <w:szCs w:val="24"/>
          <w:shd w:val="clear" w:fill="FFFFFF"/>
          <w:lang w:val="en-US"/>
        </w:rPr>
        <w:t xml:space="preserve">reply </w:t>
      </w:r>
      <w:r>
        <w:rPr>
          <w:rFonts w:hint="default" w:ascii="Times New Roman" w:hAnsi="Times New Roman" w:eastAsia="Tahoma" w:cs="Times New Roman"/>
          <w:i w:val="0"/>
          <w:iCs w:val="0"/>
          <w:caps w:val="0"/>
          <w:color w:val="0000FF"/>
          <w:spacing w:val="0"/>
          <w:sz w:val="24"/>
          <w:szCs w:val="24"/>
          <w:shd w:val="clear" w:fill="FFFFFF"/>
          <w:lang w:val="en-US"/>
        </w:rPr>
        <w:t>to clients’ request is the bedrock of our IP practice.</w:t>
      </w:r>
    </w:p>
    <w:p>
      <w:pPr>
        <w:keepNext w:val="0"/>
        <w:keepLines w:val="0"/>
        <w:pageBreakBefore w:val="0"/>
        <w:widowControl/>
        <w:kinsoku/>
        <w:wordWrap/>
        <w:overflowPunct/>
        <w:topLinePunct w:val="0"/>
        <w:autoSpaceDE/>
        <w:autoSpaceDN/>
        <w:bidi w:val="0"/>
        <w:adjustRightInd/>
        <w:snapToGrid/>
        <w:spacing w:after="120" w:line="360" w:lineRule="auto"/>
        <w:jc w:val="center"/>
        <w:rPr>
          <w:rFonts w:hint="default" w:ascii="Times New Roman" w:hAnsi="Times New Roman" w:eastAsia="Tahoma" w:cs="Times New Roman"/>
          <w:b/>
          <w:bCs/>
          <w:i w:val="0"/>
          <w:iCs w:val="0"/>
          <w:caps w:val="0"/>
          <w:color w:val="505050"/>
          <w:spacing w:val="0"/>
          <w:sz w:val="24"/>
          <w:szCs w:val="24"/>
          <w:shd w:val="clear" w:fill="FFFFFF"/>
          <w:lang w:val="en-US"/>
        </w:rPr>
      </w:pPr>
    </w:p>
    <w:p>
      <w:pPr>
        <w:keepNext w:val="0"/>
        <w:keepLines w:val="0"/>
        <w:pageBreakBefore w:val="0"/>
        <w:widowControl/>
        <w:kinsoku/>
        <w:wordWrap/>
        <w:overflowPunct/>
        <w:topLinePunct w:val="0"/>
        <w:autoSpaceDE/>
        <w:autoSpaceDN/>
        <w:bidi w:val="0"/>
        <w:adjustRightInd/>
        <w:snapToGrid/>
        <w:spacing w:after="120" w:line="360" w:lineRule="auto"/>
        <w:jc w:val="center"/>
        <w:rPr>
          <w:rFonts w:hint="default" w:ascii="Times New Roman" w:hAnsi="Times New Roman" w:eastAsia="Tahoma" w:cs="Times New Roman"/>
          <w:b/>
          <w:bCs/>
          <w:i w:val="0"/>
          <w:iCs w:val="0"/>
          <w:caps w:val="0"/>
          <w:color w:val="505050"/>
          <w:spacing w:val="0"/>
          <w:sz w:val="24"/>
          <w:szCs w:val="24"/>
          <w:shd w:val="clear" w:fill="FFFFFF"/>
          <w:lang w:val="en-US"/>
        </w:rPr>
      </w:pPr>
    </w:p>
    <w:p>
      <w:pPr>
        <w:keepNext w:val="0"/>
        <w:keepLines w:val="0"/>
        <w:pageBreakBefore w:val="0"/>
        <w:widowControl/>
        <w:kinsoku/>
        <w:wordWrap/>
        <w:overflowPunct/>
        <w:topLinePunct w:val="0"/>
        <w:autoSpaceDE/>
        <w:autoSpaceDN/>
        <w:bidi w:val="0"/>
        <w:adjustRightInd/>
        <w:snapToGrid/>
        <w:spacing w:after="120" w:line="360" w:lineRule="auto"/>
        <w:jc w:val="center"/>
        <w:rPr>
          <w:rFonts w:hint="default" w:ascii="Times New Roman" w:hAnsi="Times New Roman" w:eastAsia="Tahoma" w:cs="Times New Roman"/>
          <w:b/>
          <w:bCs/>
          <w:i w:val="0"/>
          <w:iCs w:val="0"/>
          <w:caps w:val="0"/>
          <w:color w:val="505050"/>
          <w:spacing w:val="0"/>
          <w:sz w:val="24"/>
          <w:szCs w:val="24"/>
          <w:shd w:val="clear" w:fill="FFFFFF"/>
          <w:lang w:val="en-US"/>
        </w:rPr>
      </w:pPr>
      <w:r>
        <w:rPr>
          <w:rFonts w:hint="default" w:ascii="Times New Roman" w:hAnsi="Times New Roman" w:eastAsia="Tahoma" w:cs="Times New Roman"/>
          <w:b/>
          <w:bCs/>
          <w:i w:val="0"/>
          <w:iCs w:val="0"/>
          <w:caps w:val="0"/>
          <w:color w:val="505050"/>
          <w:spacing w:val="0"/>
          <w:sz w:val="24"/>
          <w:szCs w:val="24"/>
          <w:shd w:val="clear" w:fill="FFFFFF"/>
          <w:lang w:val="en-US"/>
        </w:rPr>
        <w:t>Some of our services</w:t>
      </w:r>
    </w:p>
    <w:p>
      <w:pPr>
        <w:keepNext w:val="0"/>
        <w:keepLines w:val="0"/>
        <w:pageBreakBefore w:val="0"/>
        <w:widowControl/>
        <w:kinsoku/>
        <w:wordWrap/>
        <w:overflowPunct/>
        <w:topLinePunct w:val="0"/>
        <w:autoSpaceDE/>
        <w:autoSpaceDN/>
        <w:bidi w:val="0"/>
        <w:adjustRightInd/>
        <w:snapToGrid/>
        <w:spacing w:after="120" w:line="360" w:lineRule="auto"/>
        <w:rPr>
          <w:rFonts w:hint="default" w:ascii="Times New Roman" w:hAnsi="Times New Roman" w:eastAsia="Tahoma" w:cs="Times New Roman"/>
          <w:i w:val="0"/>
          <w:iCs w:val="0"/>
          <w:caps w:val="0"/>
          <w:color w:val="505050"/>
          <w:spacing w:val="0"/>
          <w:sz w:val="24"/>
          <w:szCs w:val="24"/>
          <w:shd w:val="clear" w:fill="FFFFFF"/>
          <w:lang w:val="en-US"/>
        </w:rPr>
      </w:pPr>
      <w:r>
        <w:rPr>
          <w:rFonts w:hint="default" w:ascii="Times New Roman" w:hAnsi="Times New Roman" w:eastAsia="Tahoma" w:cs="Times New Roman"/>
          <w:i w:val="0"/>
          <w:iCs w:val="0"/>
          <w:caps w:val="0"/>
          <w:color w:val="505050"/>
          <w:spacing w:val="0"/>
          <w:sz w:val="24"/>
          <w:szCs w:val="24"/>
          <w:shd w:val="clear" w:fill="FFFFFF"/>
          <w:lang w:val="en-US"/>
        </w:rPr>
        <w:t xml:space="preserve">Trademark </w:t>
      </w:r>
      <w:r>
        <w:rPr>
          <w:rFonts w:hint="default" w:ascii="Times New Roman" w:hAnsi="Times New Roman" w:eastAsia="Tahoma" w:cs="Times New Roman"/>
          <w:i w:val="0"/>
          <w:iCs w:val="0"/>
          <w:color w:val="505050"/>
          <w:spacing w:val="0"/>
          <w:sz w:val="24"/>
          <w:szCs w:val="24"/>
          <w:shd w:val="clear" w:fill="FFFFFF"/>
          <w:lang w:val="en-US"/>
        </w:rPr>
        <w:t>availability</w:t>
      </w:r>
      <w:r>
        <w:rPr>
          <w:rFonts w:hint="default" w:ascii="Times New Roman" w:hAnsi="Times New Roman" w:eastAsia="Tahoma" w:cs="Times New Roman"/>
          <w:i w:val="0"/>
          <w:iCs w:val="0"/>
          <w:caps w:val="0"/>
          <w:color w:val="505050"/>
          <w:spacing w:val="0"/>
          <w:sz w:val="24"/>
          <w:szCs w:val="24"/>
          <w:shd w:val="clear" w:fill="FFFFFF"/>
          <w:lang w:val="en-US"/>
        </w:rPr>
        <w:t xml:space="preserve"> search</w:t>
      </w:r>
    </w:p>
    <w:p>
      <w:pPr>
        <w:keepNext w:val="0"/>
        <w:keepLines w:val="0"/>
        <w:pageBreakBefore w:val="0"/>
        <w:widowControl/>
        <w:kinsoku/>
        <w:wordWrap/>
        <w:overflowPunct/>
        <w:topLinePunct w:val="0"/>
        <w:autoSpaceDE/>
        <w:autoSpaceDN/>
        <w:bidi w:val="0"/>
        <w:adjustRightInd/>
        <w:snapToGrid/>
        <w:spacing w:after="120" w:line="360" w:lineRule="auto"/>
        <w:rPr>
          <w:rFonts w:hint="default" w:ascii="Times New Roman" w:hAnsi="Times New Roman" w:eastAsia="Tahoma" w:cs="Times New Roman"/>
          <w:i w:val="0"/>
          <w:iCs w:val="0"/>
          <w:caps w:val="0"/>
          <w:color w:val="505050"/>
          <w:spacing w:val="0"/>
          <w:sz w:val="24"/>
          <w:szCs w:val="24"/>
          <w:shd w:val="clear" w:fill="FFFFFF"/>
          <w:lang w:val="en-US"/>
        </w:rPr>
      </w:pPr>
      <w:r>
        <w:rPr>
          <w:rFonts w:hint="default" w:ascii="Times New Roman" w:hAnsi="Times New Roman" w:eastAsia="Tahoma" w:cs="Times New Roman"/>
          <w:i w:val="0"/>
          <w:iCs w:val="0"/>
          <w:caps w:val="0"/>
          <w:color w:val="505050"/>
          <w:spacing w:val="0"/>
          <w:sz w:val="24"/>
          <w:szCs w:val="24"/>
          <w:shd w:val="clear" w:fill="FFFFFF"/>
          <w:lang w:val="en-US"/>
        </w:rPr>
        <w:t>Brand development advice</w:t>
      </w:r>
    </w:p>
    <w:p>
      <w:pPr>
        <w:keepNext w:val="0"/>
        <w:keepLines w:val="0"/>
        <w:pageBreakBefore w:val="0"/>
        <w:widowControl/>
        <w:kinsoku/>
        <w:wordWrap/>
        <w:overflowPunct/>
        <w:topLinePunct w:val="0"/>
        <w:autoSpaceDE/>
        <w:autoSpaceDN/>
        <w:bidi w:val="0"/>
        <w:adjustRightInd/>
        <w:snapToGrid/>
        <w:spacing w:after="120" w:line="360" w:lineRule="auto"/>
        <w:rPr>
          <w:rFonts w:hint="default" w:ascii="Times New Roman" w:hAnsi="Times New Roman" w:eastAsia="Tahoma" w:cs="Times New Roman"/>
          <w:i w:val="0"/>
          <w:iCs w:val="0"/>
          <w:caps w:val="0"/>
          <w:color w:val="505050"/>
          <w:spacing w:val="0"/>
          <w:sz w:val="24"/>
          <w:szCs w:val="24"/>
          <w:shd w:val="clear" w:fill="FFFFFF"/>
          <w:lang w:val="en-US"/>
        </w:rPr>
      </w:pPr>
      <w:r>
        <w:rPr>
          <w:rFonts w:hint="default" w:ascii="Times New Roman" w:hAnsi="Times New Roman" w:eastAsia="Tahoma" w:cs="Times New Roman"/>
          <w:i w:val="0"/>
          <w:iCs w:val="0"/>
          <w:caps w:val="0"/>
          <w:color w:val="505050"/>
          <w:spacing w:val="0"/>
          <w:sz w:val="24"/>
          <w:szCs w:val="24"/>
          <w:shd w:val="clear" w:fill="FFFFFF"/>
          <w:lang w:val="en-US"/>
        </w:rPr>
        <w:t xml:space="preserve">Filing trademark, patent, industrial design, and utility model applications, </w:t>
      </w:r>
      <w:r>
        <w:rPr>
          <w:rFonts w:hint="default" w:ascii="Times New Roman" w:hAnsi="Times New Roman" w:eastAsia="Tahoma" w:cs="Times New Roman"/>
          <w:i w:val="0"/>
          <w:iCs w:val="0"/>
          <w:color w:val="505050"/>
          <w:spacing w:val="0"/>
          <w:sz w:val="24"/>
          <w:szCs w:val="24"/>
          <w:shd w:val="clear" w:fill="FFFFFF"/>
          <w:lang w:val="en-US"/>
        </w:rPr>
        <w:t>including</w:t>
      </w:r>
      <w:r>
        <w:rPr>
          <w:rFonts w:hint="default" w:ascii="Times New Roman" w:hAnsi="Times New Roman" w:eastAsia="Tahoma" w:cs="Times New Roman"/>
          <w:i w:val="0"/>
          <w:iCs w:val="0"/>
          <w:caps w:val="0"/>
          <w:color w:val="505050"/>
          <w:spacing w:val="0"/>
          <w:sz w:val="24"/>
          <w:szCs w:val="24"/>
          <w:shd w:val="clear" w:fill="FFFFFF"/>
          <w:lang w:val="en-US"/>
        </w:rPr>
        <w:t xml:space="preserve"> claiming priority rights</w:t>
      </w:r>
    </w:p>
    <w:p>
      <w:pPr>
        <w:keepNext w:val="0"/>
        <w:keepLines w:val="0"/>
        <w:pageBreakBefore w:val="0"/>
        <w:widowControl/>
        <w:kinsoku/>
        <w:wordWrap/>
        <w:overflowPunct/>
        <w:topLinePunct w:val="0"/>
        <w:autoSpaceDE/>
        <w:autoSpaceDN/>
        <w:bidi w:val="0"/>
        <w:adjustRightInd/>
        <w:snapToGrid/>
        <w:spacing w:after="120" w:line="360" w:lineRule="auto"/>
        <w:rPr>
          <w:rFonts w:hint="default" w:ascii="Times New Roman" w:hAnsi="Times New Roman" w:eastAsia="Tahoma" w:cs="Times New Roman"/>
          <w:i w:val="0"/>
          <w:iCs w:val="0"/>
          <w:caps w:val="0"/>
          <w:color w:val="505050"/>
          <w:spacing w:val="0"/>
          <w:sz w:val="24"/>
          <w:szCs w:val="24"/>
          <w:shd w:val="clear" w:fill="FFFFFF"/>
          <w:lang w:val="en-US"/>
        </w:rPr>
      </w:pPr>
      <w:r>
        <w:rPr>
          <w:rFonts w:hint="default" w:ascii="Times New Roman" w:hAnsi="Times New Roman" w:eastAsia="Tahoma" w:cs="Times New Roman"/>
          <w:i w:val="0"/>
          <w:iCs w:val="0"/>
          <w:caps w:val="0"/>
          <w:color w:val="505050"/>
          <w:spacing w:val="0"/>
          <w:sz w:val="24"/>
          <w:szCs w:val="24"/>
          <w:shd w:val="clear" w:fill="FFFFFF"/>
          <w:lang w:val="en-US"/>
        </w:rPr>
        <w:t xml:space="preserve">Amending applications and/or registrations </w:t>
      </w:r>
    </w:p>
    <w:p>
      <w:pPr>
        <w:keepNext w:val="0"/>
        <w:keepLines w:val="0"/>
        <w:pageBreakBefore w:val="0"/>
        <w:widowControl/>
        <w:kinsoku/>
        <w:wordWrap/>
        <w:overflowPunct/>
        <w:topLinePunct w:val="0"/>
        <w:autoSpaceDE/>
        <w:autoSpaceDN/>
        <w:bidi w:val="0"/>
        <w:adjustRightInd/>
        <w:snapToGrid/>
        <w:spacing w:after="120" w:line="360" w:lineRule="auto"/>
        <w:rPr>
          <w:rFonts w:hint="default" w:ascii="Times New Roman" w:hAnsi="Times New Roman" w:eastAsia="Tahoma" w:cs="Times New Roman"/>
          <w:i w:val="0"/>
          <w:iCs w:val="0"/>
          <w:caps w:val="0"/>
          <w:color w:val="505050"/>
          <w:spacing w:val="0"/>
          <w:sz w:val="24"/>
          <w:szCs w:val="24"/>
          <w:shd w:val="clear" w:fill="FFFFFF"/>
          <w:lang w:val="en-US"/>
        </w:rPr>
      </w:pPr>
      <w:r>
        <w:rPr>
          <w:rFonts w:hint="default" w:ascii="Times New Roman" w:hAnsi="Times New Roman" w:eastAsia="Tahoma" w:cs="Times New Roman"/>
          <w:i w:val="0"/>
          <w:iCs w:val="0"/>
          <w:caps w:val="0"/>
          <w:color w:val="505050"/>
          <w:spacing w:val="0"/>
          <w:sz w:val="24"/>
          <w:szCs w:val="24"/>
          <w:shd w:val="clear" w:fill="FFFFFF"/>
          <w:lang w:val="en-US"/>
        </w:rPr>
        <w:t>Filing and processing licensing and/or assignment of rights</w:t>
      </w:r>
    </w:p>
    <w:p>
      <w:pPr>
        <w:keepNext w:val="0"/>
        <w:keepLines w:val="0"/>
        <w:pageBreakBefore w:val="0"/>
        <w:widowControl/>
        <w:kinsoku/>
        <w:wordWrap/>
        <w:overflowPunct/>
        <w:topLinePunct w:val="0"/>
        <w:autoSpaceDE/>
        <w:autoSpaceDN/>
        <w:bidi w:val="0"/>
        <w:adjustRightInd/>
        <w:snapToGrid/>
        <w:spacing w:after="120" w:line="360" w:lineRule="auto"/>
        <w:rPr>
          <w:rFonts w:hint="default" w:ascii="Times New Roman" w:hAnsi="Times New Roman" w:eastAsia="Tahoma" w:cs="Times New Roman"/>
          <w:i w:val="0"/>
          <w:iCs w:val="0"/>
          <w:caps w:val="0"/>
          <w:color w:val="505050"/>
          <w:spacing w:val="0"/>
          <w:sz w:val="24"/>
          <w:szCs w:val="24"/>
          <w:shd w:val="clear" w:fill="FFFFFF"/>
          <w:lang w:val="en-US"/>
        </w:rPr>
      </w:pPr>
      <w:r>
        <w:rPr>
          <w:rFonts w:hint="default" w:ascii="Times New Roman" w:hAnsi="Times New Roman" w:eastAsia="Tahoma" w:cs="Times New Roman"/>
          <w:i w:val="0"/>
          <w:iCs w:val="0"/>
          <w:color w:val="505050"/>
          <w:spacing w:val="0"/>
          <w:sz w:val="24"/>
          <w:szCs w:val="24"/>
          <w:shd w:val="clear" w:fill="FFFFFF"/>
          <w:lang w:val="en-US"/>
        </w:rPr>
        <w:t>N</w:t>
      </w:r>
      <w:r>
        <w:rPr>
          <w:rFonts w:hint="default" w:ascii="Times New Roman" w:hAnsi="Times New Roman" w:eastAsia="Tahoma" w:cs="Times New Roman"/>
          <w:i w:val="0"/>
          <w:iCs w:val="0"/>
          <w:caps w:val="0"/>
          <w:color w:val="505050"/>
          <w:spacing w:val="0"/>
          <w:sz w:val="24"/>
          <w:szCs w:val="24"/>
          <w:shd w:val="clear" w:fill="FFFFFF"/>
          <w:lang w:val="en-US"/>
        </w:rPr>
        <w:t>egotiating, vetting, or drafting license assignment or franchise agreements</w:t>
      </w:r>
    </w:p>
    <w:p>
      <w:pPr>
        <w:keepNext w:val="0"/>
        <w:keepLines w:val="0"/>
        <w:pageBreakBefore w:val="0"/>
        <w:widowControl/>
        <w:kinsoku/>
        <w:wordWrap/>
        <w:overflowPunct/>
        <w:topLinePunct w:val="0"/>
        <w:autoSpaceDE/>
        <w:autoSpaceDN/>
        <w:bidi w:val="0"/>
        <w:adjustRightInd/>
        <w:snapToGrid/>
        <w:spacing w:after="120" w:line="360" w:lineRule="auto"/>
        <w:rPr>
          <w:rFonts w:hint="default" w:ascii="Times New Roman" w:hAnsi="Times New Roman" w:eastAsia="Tahoma" w:cs="Times New Roman"/>
          <w:i w:val="0"/>
          <w:iCs w:val="0"/>
          <w:caps w:val="0"/>
          <w:color w:val="505050"/>
          <w:spacing w:val="0"/>
          <w:sz w:val="24"/>
          <w:szCs w:val="24"/>
          <w:shd w:val="clear" w:fill="FFFFFF"/>
          <w:lang w:val="en-US"/>
        </w:rPr>
      </w:pPr>
      <w:r>
        <w:rPr>
          <w:rFonts w:hint="default" w:ascii="Times New Roman" w:hAnsi="Times New Roman" w:eastAsia="Tahoma" w:cs="Times New Roman"/>
          <w:i w:val="0"/>
          <w:iCs w:val="0"/>
          <w:caps w:val="0"/>
          <w:color w:val="505050"/>
          <w:spacing w:val="0"/>
          <w:sz w:val="24"/>
          <w:szCs w:val="24"/>
          <w:shd w:val="clear" w:fill="FFFFFF"/>
          <w:lang w:val="en-US"/>
        </w:rPr>
        <w:t>Representing clients before the EIPA tribunal and/or competent federal courts</w:t>
      </w:r>
    </w:p>
    <w:p>
      <w:pPr>
        <w:keepNext w:val="0"/>
        <w:keepLines w:val="0"/>
        <w:pageBreakBefore w:val="0"/>
        <w:widowControl/>
        <w:kinsoku/>
        <w:wordWrap/>
        <w:overflowPunct/>
        <w:topLinePunct w:val="0"/>
        <w:autoSpaceDE/>
        <w:autoSpaceDN/>
        <w:bidi w:val="0"/>
        <w:adjustRightInd/>
        <w:snapToGrid/>
        <w:spacing w:after="120" w:line="360" w:lineRule="auto"/>
        <w:rPr>
          <w:rFonts w:hint="default" w:ascii="Times New Roman" w:hAnsi="Times New Roman" w:eastAsia="Tahoma" w:cs="Times New Roman"/>
          <w:i w:val="0"/>
          <w:iCs w:val="0"/>
          <w:caps w:val="0"/>
          <w:color w:val="505050"/>
          <w:spacing w:val="0"/>
          <w:sz w:val="24"/>
          <w:szCs w:val="24"/>
          <w:shd w:val="clear" w:fill="FFFFFF"/>
          <w:lang w:val="en-US"/>
        </w:rPr>
      </w:pPr>
      <w:r>
        <w:rPr>
          <w:rFonts w:hint="default" w:ascii="Times New Roman" w:hAnsi="Times New Roman" w:eastAsia="Tahoma" w:cs="Times New Roman"/>
          <w:i w:val="0"/>
          <w:iCs w:val="0"/>
          <w:caps w:val="0"/>
          <w:color w:val="505050"/>
          <w:spacing w:val="0"/>
          <w:sz w:val="24"/>
          <w:szCs w:val="24"/>
          <w:shd w:val="clear" w:fill="FFFFFF"/>
          <w:lang w:val="en-US"/>
        </w:rPr>
        <w:t>Handling prosecution, maintenance, and enforcement of active registrations.</w:t>
      </w:r>
    </w:p>
    <w:p>
      <w:pPr>
        <w:keepNext w:val="0"/>
        <w:keepLines w:val="0"/>
        <w:pageBreakBefore w:val="0"/>
        <w:widowControl/>
        <w:kinsoku/>
        <w:wordWrap/>
        <w:overflowPunct/>
        <w:topLinePunct w:val="0"/>
        <w:autoSpaceDE/>
        <w:autoSpaceDN/>
        <w:bidi w:val="0"/>
        <w:adjustRightInd/>
        <w:snapToGrid/>
        <w:spacing w:after="120" w:line="360" w:lineRule="auto"/>
        <w:rPr>
          <w:rFonts w:hint="default" w:ascii="Times New Roman" w:hAnsi="Times New Roman" w:eastAsia="Tahoma" w:cs="Times New Roman"/>
          <w:i w:val="0"/>
          <w:iCs w:val="0"/>
          <w:caps w:val="0"/>
          <w:color w:val="505050"/>
          <w:spacing w:val="0"/>
          <w:sz w:val="24"/>
          <w:szCs w:val="24"/>
          <w:shd w:val="clear" w:fill="FFFFFF"/>
          <w:lang w:val="en-US"/>
        </w:rPr>
      </w:pPr>
      <w:r>
        <w:rPr>
          <w:rFonts w:hint="default" w:ascii="Times New Roman" w:hAnsi="Times New Roman" w:eastAsia="Tahoma" w:cs="Times New Roman"/>
          <w:i w:val="0"/>
          <w:iCs w:val="0"/>
          <w:caps w:val="0"/>
          <w:color w:val="505050"/>
          <w:spacing w:val="0"/>
          <w:sz w:val="24"/>
          <w:szCs w:val="24"/>
          <w:shd w:val="clear" w:fill="FFFFFF"/>
          <w:lang w:val="en-US"/>
        </w:rPr>
        <w:t>Handling cancellation and/or invalidation cases</w:t>
      </w:r>
    </w:p>
    <w:p>
      <w:pPr>
        <w:keepNext w:val="0"/>
        <w:keepLines w:val="0"/>
        <w:pageBreakBefore w:val="0"/>
        <w:widowControl/>
        <w:kinsoku/>
        <w:wordWrap/>
        <w:overflowPunct/>
        <w:topLinePunct w:val="0"/>
        <w:autoSpaceDE/>
        <w:autoSpaceDN/>
        <w:bidi w:val="0"/>
        <w:adjustRightInd/>
        <w:snapToGrid/>
        <w:spacing w:after="120" w:line="360" w:lineRule="auto"/>
        <w:rPr>
          <w:rFonts w:hint="default" w:ascii="Times New Roman" w:hAnsi="Times New Roman" w:eastAsia="Tahoma" w:cs="Times New Roman"/>
          <w:i w:val="0"/>
          <w:iCs w:val="0"/>
          <w:color w:val="505050"/>
          <w:spacing w:val="0"/>
          <w:sz w:val="24"/>
          <w:szCs w:val="24"/>
          <w:shd w:val="clear" w:fill="FFFFFF"/>
          <w:lang w:val="en-US"/>
        </w:rPr>
      </w:pPr>
      <w:r>
        <w:rPr>
          <w:rFonts w:hint="default" w:ascii="Times New Roman" w:hAnsi="Times New Roman" w:eastAsia="Tahoma" w:cs="Times New Roman"/>
          <w:i w:val="0"/>
          <w:iCs w:val="0"/>
          <w:caps w:val="0"/>
          <w:color w:val="505050"/>
          <w:spacing w:val="0"/>
          <w:sz w:val="24"/>
          <w:szCs w:val="24"/>
          <w:shd w:val="clear" w:fill="FFFFFF"/>
          <w:lang w:val="en-US"/>
        </w:rPr>
        <w:t xml:space="preserve">Handling </w:t>
      </w:r>
      <w:r>
        <w:rPr>
          <w:rFonts w:hint="default" w:ascii="Times New Roman" w:hAnsi="Times New Roman" w:eastAsia="Tahoma" w:cs="Times New Roman"/>
          <w:i w:val="0"/>
          <w:iCs w:val="0"/>
          <w:color w:val="505050"/>
          <w:spacing w:val="0"/>
          <w:sz w:val="24"/>
          <w:szCs w:val="24"/>
          <w:shd w:val="clear" w:fill="FFFFFF"/>
          <w:lang w:val="en-US"/>
        </w:rPr>
        <w:t>infringement cases</w:t>
      </w:r>
    </w:p>
    <w:p>
      <w:pPr>
        <w:keepNext w:val="0"/>
        <w:keepLines w:val="0"/>
        <w:pageBreakBefore w:val="0"/>
        <w:widowControl/>
        <w:kinsoku/>
        <w:wordWrap/>
        <w:overflowPunct/>
        <w:topLinePunct w:val="0"/>
        <w:autoSpaceDE/>
        <w:autoSpaceDN/>
        <w:bidi w:val="0"/>
        <w:adjustRightInd/>
        <w:snapToGrid/>
        <w:spacing w:after="120" w:line="360" w:lineRule="auto"/>
        <w:rPr>
          <w:rFonts w:hint="default" w:ascii="Times New Roman" w:hAnsi="Times New Roman" w:eastAsia="Tahoma" w:cs="Times New Roman"/>
          <w:i w:val="0"/>
          <w:iCs w:val="0"/>
          <w:caps w:val="0"/>
          <w:color w:val="505050"/>
          <w:spacing w:val="0"/>
          <w:sz w:val="24"/>
          <w:szCs w:val="24"/>
          <w:shd w:val="clear" w:fill="FFFFFF"/>
          <w:lang w:val="en-US"/>
        </w:rPr>
      </w:pPr>
      <w:r>
        <w:rPr>
          <w:rFonts w:hint="default" w:ascii="Times New Roman" w:hAnsi="Times New Roman" w:eastAsia="Tahoma" w:cs="Times New Roman"/>
          <w:i w:val="0"/>
          <w:iCs w:val="0"/>
          <w:color w:val="505050"/>
          <w:spacing w:val="0"/>
          <w:sz w:val="24"/>
          <w:szCs w:val="24"/>
          <w:shd w:val="clear" w:fill="FFFFFF"/>
          <w:lang w:val="en-US"/>
        </w:rPr>
        <w:t>Reply to office actions</w:t>
      </w:r>
      <w:r>
        <w:rPr>
          <w:rFonts w:hint="default" w:ascii="Times New Roman" w:hAnsi="Times New Roman" w:eastAsia="Tahoma" w:cs="Times New Roman"/>
          <w:i w:val="0"/>
          <w:iCs w:val="0"/>
          <w:caps w:val="0"/>
          <w:color w:val="505050"/>
          <w:spacing w:val="0"/>
          <w:sz w:val="24"/>
          <w:szCs w:val="24"/>
          <w:shd w:val="clear" w:fill="FFFFFF"/>
          <w:lang w:val="en-US"/>
        </w:rPr>
        <w:t xml:space="preserve"> or </w:t>
      </w:r>
      <w:r>
        <w:rPr>
          <w:rFonts w:hint="default" w:ascii="Times New Roman" w:hAnsi="Times New Roman" w:eastAsia="Tahoma" w:cs="Times New Roman"/>
          <w:i w:val="0"/>
          <w:iCs w:val="0"/>
          <w:color w:val="505050"/>
          <w:spacing w:val="0"/>
          <w:sz w:val="24"/>
          <w:szCs w:val="24"/>
          <w:shd w:val="clear" w:fill="FFFFFF"/>
          <w:lang w:val="en-US"/>
        </w:rPr>
        <w:t>oppositions</w:t>
      </w:r>
    </w:p>
    <w:p>
      <w:pPr>
        <w:keepNext w:val="0"/>
        <w:keepLines w:val="0"/>
        <w:pageBreakBefore w:val="0"/>
        <w:widowControl/>
        <w:kinsoku/>
        <w:wordWrap/>
        <w:overflowPunct/>
        <w:topLinePunct w:val="0"/>
        <w:autoSpaceDE/>
        <w:autoSpaceDN/>
        <w:bidi w:val="0"/>
        <w:adjustRightInd/>
        <w:snapToGrid/>
        <w:spacing w:after="120" w:line="360" w:lineRule="auto"/>
        <w:rPr>
          <w:rFonts w:hint="default" w:ascii="Times New Roman" w:hAnsi="Times New Roman" w:eastAsia="Tahoma" w:cs="Times New Roman"/>
          <w:i w:val="0"/>
          <w:iCs w:val="0"/>
          <w:caps w:val="0"/>
          <w:color w:val="505050"/>
          <w:spacing w:val="0"/>
          <w:sz w:val="24"/>
          <w:szCs w:val="24"/>
          <w:shd w:val="clear" w:fill="FFFFFF"/>
          <w:lang w:val="en-US"/>
        </w:rPr>
      </w:pPr>
      <w:r>
        <w:rPr>
          <w:rFonts w:hint="default" w:ascii="Times New Roman" w:hAnsi="Times New Roman" w:eastAsia="Tahoma" w:cs="Times New Roman"/>
          <w:i w:val="0"/>
          <w:iCs w:val="0"/>
          <w:caps w:val="0"/>
          <w:color w:val="505050"/>
          <w:spacing w:val="0"/>
          <w:sz w:val="24"/>
          <w:szCs w:val="24"/>
          <w:shd w:val="clear" w:fill="FFFFFF"/>
          <w:lang w:val="en-US"/>
        </w:rPr>
        <w:t xml:space="preserve">Conduct due </w:t>
      </w:r>
      <w:r>
        <w:rPr>
          <w:rFonts w:hint="default" w:ascii="Times New Roman" w:hAnsi="Times New Roman" w:eastAsia="Tahoma" w:cs="Times New Roman"/>
          <w:i w:val="0"/>
          <w:iCs w:val="0"/>
          <w:color w:val="505050"/>
          <w:spacing w:val="0"/>
          <w:sz w:val="24"/>
          <w:szCs w:val="24"/>
          <w:shd w:val="clear" w:fill="FFFFFF"/>
          <w:lang w:val="en-US"/>
        </w:rPr>
        <w:t>diligence</w:t>
      </w:r>
      <w:r>
        <w:rPr>
          <w:rFonts w:hint="default" w:ascii="Times New Roman" w:hAnsi="Times New Roman" w:eastAsia="Tahoma" w:cs="Times New Roman"/>
          <w:i w:val="0"/>
          <w:iCs w:val="0"/>
          <w:caps w:val="0"/>
          <w:color w:val="505050"/>
          <w:spacing w:val="0"/>
          <w:sz w:val="24"/>
          <w:szCs w:val="24"/>
          <w:shd w:val="clear" w:fill="FFFFFF"/>
          <w:lang w:val="en-US"/>
        </w:rPr>
        <w:t xml:space="preserve"> on the IP </w:t>
      </w:r>
      <w:r>
        <w:rPr>
          <w:rFonts w:hint="default" w:ascii="Times New Roman" w:hAnsi="Times New Roman" w:eastAsia="Tahoma" w:cs="Times New Roman"/>
          <w:i w:val="0"/>
          <w:iCs w:val="0"/>
          <w:color w:val="505050"/>
          <w:spacing w:val="0"/>
          <w:sz w:val="24"/>
          <w:szCs w:val="24"/>
          <w:shd w:val="clear" w:fill="FFFFFF"/>
          <w:lang w:val="en-US"/>
        </w:rPr>
        <w:t>portfolio</w:t>
      </w:r>
      <w:r>
        <w:rPr>
          <w:rFonts w:hint="default" w:ascii="Times New Roman" w:hAnsi="Times New Roman" w:eastAsia="Tahoma" w:cs="Times New Roman"/>
          <w:i w:val="0"/>
          <w:iCs w:val="0"/>
          <w:caps w:val="0"/>
          <w:color w:val="505050"/>
          <w:spacing w:val="0"/>
          <w:sz w:val="24"/>
          <w:szCs w:val="24"/>
          <w:shd w:val="clear" w:fill="FFFFFF"/>
          <w:lang w:val="en-US"/>
        </w:rPr>
        <w:t xml:space="preserve"> of a targeted company dealing with mergers or </w:t>
      </w:r>
      <w:r>
        <w:rPr>
          <w:rFonts w:hint="default" w:ascii="Times New Roman" w:hAnsi="Times New Roman" w:eastAsia="Tahoma" w:cs="Times New Roman"/>
          <w:i w:val="0"/>
          <w:iCs w:val="0"/>
          <w:color w:val="505050"/>
          <w:spacing w:val="0"/>
          <w:sz w:val="24"/>
          <w:szCs w:val="24"/>
          <w:shd w:val="clear" w:fill="FFFFFF"/>
          <w:lang w:val="en-US"/>
        </w:rPr>
        <w:t>acquisitions</w:t>
      </w:r>
    </w:p>
    <w:p>
      <w:pPr>
        <w:keepNext w:val="0"/>
        <w:keepLines w:val="0"/>
        <w:pageBreakBefore w:val="0"/>
        <w:widowControl/>
        <w:kinsoku/>
        <w:wordWrap/>
        <w:overflowPunct/>
        <w:topLinePunct w:val="0"/>
        <w:autoSpaceDE/>
        <w:autoSpaceDN/>
        <w:bidi w:val="0"/>
        <w:adjustRightInd/>
        <w:snapToGrid/>
        <w:spacing w:after="120" w:line="360" w:lineRule="auto"/>
        <w:rPr>
          <w:ins w:id="67" w:author="Getnet Yawkal" w:date="2022-12-27T10:52:53Z"/>
          <w:rFonts w:hint="default" w:ascii="Times New Roman" w:hAnsi="Times New Roman" w:eastAsia="Tahoma" w:cs="Times New Roman"/>
          <w:b/>
          <w:bCs/>
          <w:i w:val="0"/>
          <w:iCs w:val="0"/>
          <w:caps w:val="0"/>
          <w:color w:val="C00000"/>
          <w:spacing w:val="0"/>
          <w:sz w:val="24"/>
          <w:szCs w:val="24"/>
          <w:shd w:val="clear" w:fill="FFFFFF"/>
          <w:lang w:val="en-US"/>
        </w:rPr>
      </w:pPr>
    </w:p>
    <w:p>
      <w:pPr>
        <w:keepNext w:val="0"/>
        <w:keepLines w:val="0"/>
        <w:pageBreakBefore w:val="0"/>
        <w:widowControl/>
        <w:kinsoku/>
        <w:wordWrap/>
        <w:overflowPunct/>
        <w:topLinePunct w:val="0"/>
        <w:autoSpaceDE/>
        <w:autoSpaceDN/>
        <w:bidi w:val="0"/>
        <w:adjustRightInd/>
        <w:snapToGrid/>
        <w:spacing w:after="120" w:line="360" w:lineRule="auto"/>
        <w:rPr>
          <w:rFonts w:hint="default" w:ascii="Times New Roman" w:hAnsi="Times New Roman" w:eastAsia="Tahoma" w:cs="Times New Roman"/>
          <w:b/>
          <w:bCs/>
          <w:i w:val="0"/>
          <w:iCs w:val="0"/>
          <w:caps w:val="0"/>
          <w:color w:val="C00000"/>
          <w:spacing w:val="0"/>
          <w:sz w:val="24"/>
          <w:szCs w:val="24"/>
          <w:shd w:val="clear" w:fill="FFFFFF"/>
          <w:lang w:val="en-US"/>
        </w:rPr>
      </w:pPr>
    </w:p>
    <w:p>
      <w:pPr>
        <w:keepNext w:val="0"/>
        <w:keepLines w:val="0"/>
        <w:pageBreakBefore w:val="0"/>
        <w:widowControl/>
        <w:kinsoku/>
        <w:wordWrap/>
        <w:overflowPunct/>
        <w:topLinePunct w:val="0"/>
        <w:autoSpaceDE/>
        <w:autoSpaceDN/>
        <w:bidi w:val="0"/>
        <w:adjustRightInd/>
        <w:snapToGrid/>
        <w:spacing w:after="120" w:line="360" w:lineRule="auto"/>
        <w:rPr>
          <w:rFonts w:hint="default" w:ascii="Times New Roman" w:hAnsi="Times New Roman" w:eastAsia="Tahoma" w:cs="Times New Roman"/>
          <w:b/>
          <w:bCs/>
          <w:i w:val="0"/>
          <w:iCs w:val="0"/>
          <w:caps w:val="0"/>
          <w:color w:val="C00000"/>
          <w:spacing w:val="0"/>
          <w:sz w:val="24"/>
          <w:szCs w:val="24"/>
          <w:shd w:val="clear" w:fill="FFFFFF"/>
          <w:lang w:val="en-US"/>
        </w:rPr>
      </w:pPr>
    </w:p>
    <w:p>
      <w:pPr>
        <w:keepNext w:val="0"/>
        <w:keepLines w:val="0"/>
        <w:pageBreakBefore w:val="0"/>
        <w:widowControl/>
        <w:kinsoku/>
        <w:wordWrap/>
        <w:overflowPunct/>
        <w:topLinePunct w:val="0"/>
        <w:autoSpaceDE/>
        <w:autoSpaceDN/>
        <w:bidi w:val="0"/>
        <w:adjustRightInd/>
        <w:snapToGrid/>
        <w:spacing w:after="120" w:line="360" w:lineRule="auto"/>
        <w:rPr>
          <w:rFonts w:hint="default" w:ascii="Times New Roman" w:hAnsi="Times New Roman" w:eastAsia="Tahoma" w:cs="Times New Roman"/>
          <w:b/>
          <w:bCs/>
          <w:i w:val="0"/>
          <w:iCs w:val="0"/>
          <w:caps w:val="0"/>
          <w:color w:val="C00000"/>
          <w:spacing w:val="0"/>
          <w:sz w:val="24"/>
          <w:szCs w:val="24"/>
          <w:shd w:val="clear" w:fill="FFFFFF"/>
          <w:lang w:val="en-US"/>
        </w:rPr>
      </w:pPr>
    </w:p>
    <w:p>
      <w:pPr>
        <w:keepNext w:val="0"/>
        <w:keepLines w:val="0"/>
        <w:pageBreakBefore w:val="0"/>
        <w:widowControl/>
        <w:kinsoku/>
        <w:wordWrap/>
        <w:overflowPunct/>
        <w:topLinePunct w:val="0"/>
        <w:autoSpaceDE/>
        <w:autoSpaceDN/>
        <w:bidi w:val="0"/>
        <w:adjustRightInd/>
        <w:snapToGrid/>
        <w:spacing w:after="120" w:line="360" w:lineRule="auto"/>
        <w:rPr>
          <w:rFonts w:hint="default" w:ascii="Times New Roman" w:hAnsi="Times New Roman" w:eastAsia="Tahoma" w:cs="Times New Roman"/>
          <w:b/>
          <w:bCs/>
          <w:i w:val="0"/>
          <w:iCs w:val="0"/>
          <w:caps w:val="0"/>
          <w:color w:val="C00000"/>
          <w:spacing w:val="0"/>
          <w:sz w:val="24"/>
          <w:szCs w:val="24"/>
          <w:shd w:val="clear" w:fill="FFFFFF"/>
          <w:lang w:val="en-US"/>
        </w:rPr>
      </w:pPr>
    </w:p>
    <w:p>
      <w:pPr>
        <w:keepNext w:val="0"/>
        <w:keepLines w:val="0"/>
        <w:pageBreakBefore w:val="0"/>
        <w:widowControl/>
        <w:kinsoku/>
        <w:wordWrap/>
        <w:overflowPunct/>
        <w:topLinePunct w:val="0"/>
        <w:autoSpaceDE/>
        <w:autoSpaceDN/>
        <w:bidi w:val="0"/>
        <w:adjustRightInd/>
        <w:snapToGrid/>
        <w:spacing w:after="120" w:line="360" w:lineRule="auto"/>
        <w:rPr>
          <w:rFonts w:hint="default" w:ascii="Times New Roman" w:hAnsi="Times New Roman" w:eastAsia="Tahoma" w:cs="Times New Roman"/>
          <w:b/>
          <w:bCs/>
          <w:i w:val="0"/>
          <w:iCs w:val="0"/>
          <w:caps w:val="0"/>
          <w:color w:val="C00000"/>
          <w:spacing w:val="0"/>
          <w:sz w:val="24"/>
          <w:szCs w:val="24"/>
          <w:shd w:val="clear" w:fill="FFFFFF"/>
          <w:lang w:val="en-US"/>
        </w:rPr>
      </w:pPr>
    </w:p>
    <w:p>
      <w:pPr>
        <w:keepNext w:val="0"/>
        <w:keepLines w:val="0"/>
        <w:pageBreakBefore w:val="0"/>
        <w:widowControl/>
        <w:kinsoku/>
        <w:wordWrap/>
        <w:overflowPunct/>
        <w:topLinePunct w:val="0"/>
        <w:autoSpaceDE/>
        <w:autoSpaceDN/>
        <w:bidi w:val="0"/>
        <w:adjustRightInd/>
        <w:snapToGrid/>
        <w:spacing w:after="120" w:line="360" w:lineRule="auto"/>
        <w:rPr>
          <w:rFonts w:hint="default" w:ascii="Times New Roman" w:hAnsi="Times New Roman" w:eastAsia="Tahoma" w:cs="Times New Roman"/>
          <w:b/>
          <w:bCs/>
          <w:i w:val="0"/>
          <w:iCs w:val="0"/>
          <w:caps w:val="0"/>
          <w:color w:val="C00000"/>
          <w:spacing w:val="0"/>
          <w:sz w:val="24"/>
          <w:szCs w:val="24"/>
          <w:shd w:val="clear" w:fill="FFFFFF"/>
          <w:lang w:val="en-US"/>
        </w:rPr>
      </w:pPr>
    </w:p>
    <w:p>
      <w:pPr>
        <w:keepNext w:val="0"/>
        <w:keepLines w:val="0"/>
        <w:pageBreakBefore w:val="0"/>
        <w:widowControl/>
        <w:kinsoku/>
        <w:wordWrap/>
        <w:overflowPunct/>
        <w:topLinePunct w:val="0"/>
        <w:autoSpaceDE/>
        <w:autoSpaceDN/>
        <w:bidi w:val="0"/>
        <w:adjustRightInd/>
        <w:snapToGrid/>
        <w:spacing w:after="120" w:line="360" w:lineRule="auto"/>
        <w:rPr>
          <w:rFonts w:hint="default" w:ascii="Times New Roman" w:hAnsi="Times New Roman" w:eastAsia="Tahoma" w:cs="Times New Roman"/>
          <w:b/>
          <w:bCs/>
          <w:i w:val="0"/>
          <w:iCs w:val="0"/>
          <w:caps w:val="0"/>
          <w:color w:val="C00000"/>
          <w:spacing w:val="0"/>
          <w:sz w:val="24"/>
          <w:szCs w:val="24"/>
          <w:shd w:val="clear" w:fill="FFFFFF"/>
          <w:lang w:val="en-US"/>
        </w:rPr>
      </w:pPr>
    </w:p>
    <w:p>
      <w:pPr>
        <w:keepNext w:val="0"/>
        <w:keepLines w:val="0"/>
        <w:pageBreakBefore w:val="0"/>
        <w:widowControl/>
        <w:kinsoku/>
        <w:wordWrap/>
        <w:overflowPunct/>
        <w:topLinePunct w:val="0"/>
        <w:autoSpaceDE/>
        <w:autoSpaceDN/>
        <w:bidi w:val="0"/>
        <w:adjustRightInd/>
        <w:snapToGrid/>
        <w:spacing w:after="120" w:line="360" w:lineRule="auto"/>
        <w:rPr>
          <w:rFonts w:hint="default" w:ascii="Times New Roman" w:hAnsi="Times New Roman" w:eastAsia="Tahoma" w:cs="Times New Roman"/>
          <w:b/>
          <w:bCs/>
          <w:i w:val="0"/>
          <w:iCs w:val="0"/>
          <w:caps w:val="0"/>
          <w:color w:val="C00000"/>
          <w:spacing w:val="0"/>
          <w:sz w:val="24"/>
          <w:szCs w:val="24"/>
          <w:shd w:val="clear" w:fill="FFFFFF"/>
          <w:lang w:val="en-US"/>
        </w:rPr>
      </w:pPr>
    </w:p>
    <w:p>
      <w:pPr>
        <w:keepNext w:val="0"/>
        <w:keepLines w:val="0"/>
        <w:pageBreakBefore w:val="0"/>
        <w:widowControl/>
        <w:kinsoku/>
        <w:wordWrap/>
        <w:overflowPunct/>
        <w:topLinePunct w:val="0"/>
        <w:autoSpaceDE/>
        <w:autoSpaceDN/>
        <w:bidi w:val="0"/>
        <w:adjustRightInd/>
        <w:snapToGrid/>
        <w:spacing w:after="120" w:line="360" w:lineRule="auto"/>
        <w:rPr>
          <w:rFonts w:hint="default" w:ascii="Times New Roman" w:hAnsi="Times New Roman" w:eastAsia="Tahoma" w:cs="Times New Roman"/>
          <w:b/>
          <w:bCs/>
          <w:i w:val="0"/>
          <w:iCs w:val="0"/>
          <w:caps w:val="0"/>
          <w:color w:val="C00000"/>
          <w:spacing w:val="0"/>
          <w:sz w:val="24"/>
          <w:szCs w:val="24"/>
          <w:shd w:val="clear" w:fill="FFFFFF"/>
          <w:lang w:val="en-US"/>
        </w:rPr>
      </w:pPr>
    </w:p>
    <w:p>
      <w:pPr>
        <w:keepNext w:val="0"/>
        <w:keepLines w:val="0"/>
        <w:pageBreakBefore w:val="0"/>
        <w:widowControl/>
        <w:kinsoku/>
        <w:wordWrap/>
        <w:overflowPunct/>
        <w:topLinePunct w:val="0"/>
        <w:autoSpaceDE/>
        <w:autoSpaceDN/>
        <w:bidi w:val="0"/>
        <w:adjustRightInd/>
        <w:snapToGrid/>
        <w:spacing w:after="120" w:line="360" w:lineRule="auto"/>
        <w:rPr>
          <w:rFonts w:hint="default" w:ascii="Times New Roman" w:hAnsi="Times New Roman" w:eastAsia="Tahoma" w:cs="Times New Roman"/>
          <w:b/>
          <w:bCs/>
          <w:i w:val="0"/>
          <w:iCs w:val="0"/>
          <w:caps w:val="0"/>
          <w:color w:val="C00000"/>
          <w:spacing w:val="0"/>
          <w:sz w:val="24"/>
          <w:szCs w:val="24"/>
          <w:shd w:val="clear" w:fill="FFFFFF"/>
          <w:lang w:val="en-US"/>
        </w:rPr>
      </w:pPr>
    </w:p>
    <w:p>
      <w:pPr>
        <w:keepNext w:val="0"/>
        <w:keepLines w:val="0"/>
        <w:pageBreakBefore w:val="0"/>
        <w:widowControl/>
        <w:kinsoku/>
        <w:wordWrap/>
        <w:overflowPunct/>
        <w:topLinePunct w:val="0"/>
        <w:autoSpaceDE/>
        <w:autoSpaceDN/>
        <w:bidi w:val="0"/>
        <w:adjustRightInd/>
        <w:snapToGrid/>
        <w:spacing w:after="120" w:line="360" w:lineRule="auto"/>
        <w:rPr>
          <w:rFonts w:hint="default" w:ascii="Times New Roman" w:hAnsi="Times New Roman" w:eastAsia="Tahoma" w:cs="Times New Roman"/>
          <w:b/>
          <w:bCs/>
          <w:i w:val="0"/>
          <w:iCs w:val="0"/>
          <w:caps w:val="0"/>
          <w:color w:val="C00000"/>
          <w:spacing w:val="0"/>
          <w:sz w:val="24"/>
          <w:szCs w:val="24"/>
          <w:shd w:val="clear" w:fill="FFFFFF"/>
          <w:lang w:val="en-US"/>
        </w:rPr>
      </w:pPr>
    </w:p>
    <w:p>
      <w:pPr>
        <w:keepNext w:val="0"/>
        <w:keepLines w:val="0"/>
        <w:pageBreakBefore w:val="0"/>
        <w:widowControl/>
        <w:kinsoku/>
        <w:wordWrap/>
        <w:overflowPunct/>
        <w:topLinePunct w:val="0"/>
        <w:autoSpaceDE/>
        <w:autoSpaceDN/>
        <w:bidi w:val="0"/>
        <w:adjustRightInd/>
        <w:snapToGrid/>
        <w:spacing w:after="120" w:line="360" w:lineRule="auto"/>
        <w:rPr>
          <w:rFonts w:hint="default" w:ascii="Times New Roman" w:hAnsi="Times New Roman" w:eastAsia="Tahoma" w:cs="Times New Roman"/>
          <w:b/>
          <w:bCs/>
          <w:i w:val="0"/>
          <w:iCs w:val="0"/>
          <w:caps w:val="0"/>
          <w:color w:val="C00000"/>
          <w:spacing w:val="0"/>
          <w:sz w:val="24"/>
          <w:szCs w:val="24"/>
          <w:shd w:val="clear" w:fill="FFFFFF"/>
          <w:lang w:val="en-US"/>
        </w:rPr>
      </w:pPr>
      <w:r>
        <w:rPr>
          <w:rFonts w:hint="default" w:ascii="Times New Roman" w:hAnsi="Times New Roman" w:eastAsia="Tahoma" w:cs="Times New Roman"/>
          <w:b/>
          <w:bCs/>
          <w:i w:val="0"/>
          <w:iCs w:val="0"/>
          <w:caps w:val="0"/>
          <w:color w:val="C00000"/>
          <w:spacing w:val="0"/>
          <w:sz w:val="24"/>
          <w:szCs w:val="24"/>
          <w:shd w:val="clear" w:fill="FFFFFF"/>
          <w:lang w:val="en-US"/>
        </w:rPr>
        <w:t>Labor &amp; Employment</w:t>
      </w:r>
    </w:p>
    <w:p>
      <w:pPr>
        <w:keepNext w:val="0"/>
        <w:keepLines w:val="0"/>
        <w:pageBreakBefore w:val="0"/>
        <w:widowControl/>
        <w:kinsoku/>
        <w:wordWrap/>
        <w:overflowPunct/>
        <w:topLinePunct w:val="0"/>
        <w:autoSpaceDE/>
        <w:autoSpaceDN/>
        <w:bidi w:val="0"/>
        <w:adjustRightInd/>
        <w:snapToGrid/>
        <w:spacing w:after="120" w:line="360" w:lineRule="auto"/>
        <w:rPr>
          <w:rFonts w:hint="default" w:ascii="Times New Roman" w:hAnsi="Times New Roman" w:eastAsia="Tahoma" w:cs="Times New Roman"/>
          <w:b/>
          <w:bCs/>
          <w:i w:val="0"/>
          <w:iCs w:val="0"/>
          <w:caps w:val="0"/>
          <w:color w:val="C00000"/>
          <w:spacing w:val="0"/>
          <w:sz w:val="24"/>
          <w:szCs w:val="24"/>
          <w:shd w:val="clear" w:fill="FFFFFF"/>
          <w:lang w:val="en-US"/>
        </w:rPr>
      </w:pPr>
      <w:r>
        <w:rPr>
          <w:rFonts w:ascii="Times New Roman" w:hAnsi="Times New Roman" w:eastAsia="SimSun" w:cs="Times New Roman"/>
          <w:b/>
          <w:bCs/>
          <w:sz w:val="24"/>
          <w:szCs w:val="24"/>
        </w:rPr>
        <w:t xml:space="preserve">We understand your challenges related to employment and immigration issues and give utmost consideration </w:t>
      </w:r>
      <w:r>
        <w:rPr>
          <w:rFonts w:hint="default" w:ascii="Times New Roman" w:hAnsi="Times New Roman" w:eastAsia="SimSun" w:cs="Times New Roman"/>
          <w:b/>
          <w:bCs/>
          <w:sz w:val="24"/>
          <w:szCs w:val="24"/>
          <w:lang w:val="en-US"/>
        </w:rPr>
        <w:t>to</w:t>
      </w:r>
      <w:r>
        <w:rPr>
          <w:rFonts w:ascii="Times New Roman" w:hAnsi="Times New Roman" w:eastAsia="SimSun" w:cs="Times New Roman"/>
          <w:b/>
          <w:bCs/>
          <w:sz w:val="24"/>
          <w:szCs w:val="24"/>
        </w:rPr>
        <w:t xml:space="preserve"> each of your cases..</w:t>
      </w:r>
      <w:r>
        <w:rPr>
          <w:sz w:val="24"/>
          <w:szCs w:val="24"/>
        </w:rPr>
        <w:commentReference w:id="17"/>
      </w:r>
      <w:r>
        <w:rPr>
          <w:rFonts w:ascii="Times New Roman" w:hAnsi="Times New Roman" w:eastAsia="SimSun" w:cs="Times New Roman"/>
          <w:b/>
          <w:bCs/>
          <w:sz w:val="24"/>
          <w:szCs w:val="24"/>
        </w:rPr>
        <w:t>.</w:t>
      </w:r>
    </w:p>
    <w:p>
      <w:pPr>
        <w:keepNext w:val="0"/>
        <w:keepLines w:val="0"/>
        <w:pageBreakBefore w:val="0"/>
        <w:widowControl/>
        <w:kinsoku/>
        <w:wordWrap/>
        <w:overflowPunct/>
        <w:topLinePunct w:val="0"/>
        <w:autoSpaceDE/>
        <w:autoSpaceDN/>
        <w:bidi w:val="0"/>
        <w:adjustRightInd/>
        <w:snapToGrid/>
        <w:spacing w:after="120" w:line="360" w:lineRule="auto"/>
        <w:rPr>
          <w:rFonts w:hint="default" w:ascii="Times New Roman" w:hAnsi="Times New Roman" w:eastAsia="Tahoma" w:cs="Times New Roman"/>
          <w:i w:val="0"/>
          <w:iCs w:val="0"/>
          <w:caps w:val="0"/>
          <w:color w:val="505050"/>
          <w:spacing w:val="0"/>
          <w:sz w:val="24"/>
          <w:szCs w:val="24"/>
          <w:shd w:val="clear" w:fill="FFFFFF"/>
          <w:lang w:val="en-US"/>
        </w:rPr>
      </w:pPr>
      <w:del w:id="68" w:author="Getnet Yawkal" w:date="2022-12-27T10:54:22Z">
        <w:r>
          <w:rPr>
            <w:rFonts w:ascii="Times New Roman" w:hAnsi="Times New Roman" w:eastAsia="SimSun" w:cs="Times New Roman"/>
            <w:b w:val="0"/>
            <w:bCs w:val="0"/>
            <w:sz w:val="24"/>
            <w:szCs w:val="24"/>
          </w:rPr>
          <w:delText xml:space="preserve">We understand your challenges related to employment and immigration issues and give utmost consideration </w:delText>
        </w:r>
      </w:del>
      <w:del w:id="69" w:author="Getnet Yawkal" w:date="2022-12-27T10:54:22Z">
        <w:r>
          <w:rPr>
            <w:rFonts w:hint="default" w:ascii="Times New Roman" w:hAnsi="Times New Roman" w:eastAsia="SimSun" w:cs="Times New Roman"/>
            <w:b w:val="0"/>
            <w:bCs w:val="0"/>
            <w:sz w:val="24"/>
            <w:szCs w:val="24"/>
            <w:lang w:val="en-US"/>
          </w:rPr>
          <w:delText>to</w:delText>
        </w:r>
      </w:del>
      <w:del w:id="70" w:author="Getnet Yawkal" w:date="2022-12-27T10:54:22Z">
        <w:r>
          <w:rPr>
            <w:rFonts w:ascii="Times New Roman" w:hAnsi="Times New Roman" w:eastAsia="SimSun" w:cs="Times New Roman"/>
            <w:b w:val="0"/>
            <w:bCs w:val="0"/>
            <w:sz w:val="24"/>
            <w:szCs w:val="24"/>
          </w:rPr>
          <w:delText xml:space="preserve"> each of your cases</w:delText>
        </w:r>
      </w:del>
      <w:del w:id="71" w:author="Getnet Yawkal" w:date="2022-12-27T10:54:22Z">
        <w:r>
          <w:rPr>
            <w:rFonts w:hint="default" w:ascii="Times New Roman" w:hAnsi="Times New Roman" w:eastAsia="SimSun" w:cs="Times New Roman"/>
            <w:b w:val="0"/>
            <w:bCs w:val="0"/>
            <w:sz w:val="24"/>
            <w:szCs w:val="24"/>
            <w:lang w:val="en-US"/>
          </w:rPr>
          <w:delText>.</w:delText>
        </w:r>
      </w:del>
      <w:r>
        <w:rPr>
          <w:rFonts w:hint="default" w:ascii="Times New Roman" w:hAnsi="Times New Roman" w:eastAsia="SimSun" w:cs="Times New Roman"/>
          <w:b w:val="0"/>
          <w:bCs w:val="0"/>
          <w:sz w:val="24"/>
          <w:szCs w:val="24"/>
          <w:lang w:val="en-US"/>
        </w:rPr>
        <w:t xml:space="preserve"> </w:t>
      </w:r>
      <w:r>
        <w:rPr>
          <w:rFonts w:ascii="Times New Roman" w:hAnsi="Times New Roman" w:eastAsia="SimSun" w:cs="Times New Roman"/>
          <w:sz w:val="24"/>
          <w:szCs w:val="24"/>
        </w:rPr>
        <w:t>With the influx of many investors and expatriates into Ethiopia, as well as the passage of various laws governing employee-employer relationships and immigration issues, the demand for top-rated labor and employment lawyers armed with the necessary information, technical knowledge, and eloquence has become an urgent need.</w:t>
      </w:r>
    </w:p>
    <w:p>
      <w:pPr>
        <w:keepNext w:val="0"/>
        <w:keepLines w:val="0"/>
        <w:pageBreakBefore w:val="0"/>
        <w:widowControl/>
        <w:kinsoku/>
        <w:wordWrap/>
        <w:overflowPunct/>
        <w:topLinePunct w:val="0"/>
        <w:autoSpaceDE/>
        <w:autoSpaceDN/>
        <w:bidi w:val="0"/>
        <w:adjustRightInd/>
        <w:snapToGrid/>
        <w:spacing w:after="120" w:line="360" w:lineRule="auto"/>
        <w:rPr>
          <w:rFonts w:hint="default" w:ascii="Times New Roman" w:hAnsi="Times New Roman" w:eastAsia="Tahoma" w:cs="Times New Roman"/>
          <w:i w:val="0"/>
          <w:iCs w:val="0"/>
          <w:caps w:val="0"/>
          <w:color w:val="505050"/>
          <w:spacing w:val="0"/>
          <w:sz w:val="24"/>
          <w:szCs w:val="24"/>
          <w:shd w:val="clear" w:fill="FFFFFF"/>
          <w:lang w:val="en-US"/>
        </w:rPr>
      </w:pPr>
      <w:r>
        <w:rPr>
          <w:rFonts w:hint="default" w:ascii="Times New Roman" w:hAnsi="Times New Roman" w:eastAsia="Tahoma" w:cs="Times New Roman"/>
          <w:i w:val="0"/>
          <w:iCs w:val="0"/>
          <w:caps w:val="0"/>
          <w:color w:val="505050"/>
          <w:spacing w:val="0"/>
          <w:sz w:val="24"/>
          <w:szCs w:val="24"/>
          <w:shd w:val="clear" w:fill="FFFFFF"/>
          <w:lang w:val="en-US"/>
        </w:rPr>
        <w:t xml:space="preserve">Getnet Yawkal Law Office, with extensive </w:t>
      </w:r>
      <w:r>
        <w:rPr>
          <w:rFonts w:hint="default" w:ascii="Times New Roman" w:hAnsi="Times New Roman" w:eastAsia="Tahoma" w:cs="Times New Roman"/>
          <w:i w:val="0"/>
          <w:iCs w:val="0"/>
          <w:color w:val="505050"/>
          <w:spacing w:val="0"/>
          <w:sz w:val="24"/>
          <w:szCs w:val="24"/>
          <w:shd w:val="clear" w:fill="FFFFFF"/>
          <w:lang w:val="en-US"/>
        </w:rPr>
        <w:t>experience</w:t>
      </w:r>
      <w:r>
        <w:rPr>
          <w:rFonts w:hint="default" w:ascii="Times New Roman" w:hAnsi="Times New Roman" w:eastAsia="Tahoma" w:cs="Times New Roman"/>
          <w:i w:val="0"/>
          <w:iCs w:val="0"/>
          <w:caps w:val="0"/>
          <w:color w:val="505050"/>
          <w:spacing w:val="0"/>
          <w:sz w:val="24"/>
          <w:szCs w:val="24"/>
          <w:shd w:val="clear" w:fill="FFFFFF"/>
          <w:lang w:val="en-US"/>
        </w:rPr>
        <w:t xml:space="preserve"> on labor and employment, and immigration issues, has assisted clients with sound legal advice, </w:t>
      </w:r>
      <w:r>
        <w:rPr>
          <w:rFonts w:hint="default" w:ascii="Times New Roman" w:hAnsi="Times New Roman" w:eastAsia="Tahoma" w:cs="Times New Roman"/>
          <w:i w:val="0"/>
          <w:iCs w:val="0"/>
          <w:color w:val="505050"/>
          <w:spacing w:val="0"/>
          <w:sz w:val="24"/>
          <w:szCs w:val="24"/>
          <w:shd w:val="clear" w:fill="FFFFFF"/>
          <w:lang w:val="en-US"/>
        </w:rPr>
        <w:t xml:space="preserve">superb communication and </w:t>
      </w:r>
      <w:r>
        <w:rPr>
          <w:rFonts w:hint="default" w:ascii="Times New Roman" w:hAnsi="Times New Roman" w:eastAsia="Tahoma" w:cs="Times New Roman"/>
          <w:i w:val="0"/>
          <w:iCs w:val="0"/>
          <w:caps w:val="0"/>
          <w:color w:val="505050"/>
          <w:spacing w:val="0"/>
          <w:sz w:val="24"/>
          <w:szCs w:val="24"/>
          <w:shd w:val="clear" w:fill="FFFFFF"/>
          <w:lang w:val="en-US"/>
        </w:rPr>
        <w:t xml:space="preserve">negotiation skills, and by successfully </w:t>
      </w:r>
      <w:r>
        <w:rPr>
          <w:rFonts w:hint="default" w:ascii="Times New Roman" w:hAnsi="Times New Roman" w:eastAsia="Tahoma" w:cs="Times New Roman"/>
          <w:i w:val="0"/>
          <w:iCs w:val="0"/>
          <w:color w:val="505050"/>
          <w:spacing w:val="0"/>
          <w:sz w:val="24"/>
          <w:szCs w:val="24"/>
          <w:shd w:val="clear" w:fill="FFFFFF"/>
          <w:lang w:val="en-US"/>
        </w:rPr>
        <w:t>defending</w:t>
      </w:r>
      <w:r>
        <w:rPr>
          <w:rFonts w:hint="default" w:ascii="Times New Roman" w:hAnsi="Times New Roman" w:eastAsia="Tahoma" w:cs="Times New Roman"/>
          <w:i w:val="0"/>
          <w:iCs w:val="0"/>
          <w:caps w:val="0"/>
          <w:color w:val="505050"/>
          <w:spacing w:val="0"/>
          <w:sz w:val="24"/>
          <w:szCs w:val="24"/>
          <w:shd w:val="clear" w:fill="FFFFFF"/>
          <w:lang w:val="en-US"/>
        </w:rPr>
        <w:t xml:space="preserve"> their interests before courts of law. </w:t>
      </w:r>
    </w:p>
    <w:p>
      <w:pPr>
        <w:keepNext w:val="0"/>
        <w:keepLines w:val="0"/>
        <w:pageBreakBefore w:val="0"/>
        <w:widowControl/>
        <w:kinsoku/>
        <w:wordWrap/>
        <w:overflowPunct/>
        <w:topLinePunct w:val="0"/>
        <w:autoSpaceDE/>
        <w:autoSpaceDN/>
        <w:bidi w:val="0"/>
        <w:adjustRightInd/>
        <w:snapToGrid/>
        <w:spacing w:after="120" w:line="360" w:lineRule="auto"/>
        <w:rPr>
          <w:rFonts w:hint="default" w:ascii="Times New Roman" w:hAnsi="Times New Roman" w:eastAsia="Tahoma" w:cs="Times New Roman"/>
          <w:i w:val="0"/>
          <w:iCs w:val="0"/>
          <w:caps w:val="0"/>
          <w:color w:val="505050"/>
          <w:spacing w:val="0"/>
          <w:sz w:val="24"/>
          <w:szCs w:val="24"/>
          <w:shd w:val="clear" w:fill="FFFFFF"/>
          <w:lang w:val="en-US"/>
        </w:rPr>
      </w:pPr>
      <w:r>
        <w:rPr>
          <w:rFonts w:hint="default" w:ascii="Times New Roman" w:hAnsi="Times New Roman" w:eastAsia="Tahoma" w:cs="Times New Roman"/>
          <w:i w:val="0"/>
          <w:iCs w:val="0"/>
          <w:caps w:val="0"/>
          <w:color w:val="505050"/>
          <w:spacing w:val="0"/>
          <w:sz w:val="24"/>
          <w:szCs w:val="24"/>
          <w:shd w:val="clear" w:fill="FFFFFF"/>
          <w:lang w:val="en-US"/>
        </w:rPr>
        <w:t xml:space="preserve">We aspire to remain a hot commodity in the employment sector, and for that, we commit ourselves to helping you find the best possible way out by drafting quality legal documents, rendering prudent legal advice, assisting you in negotiation processes, and representing you before </w:t>
      </w:r>
      <w:r>
        <w:rPr>
          <w:rFonts w:hint="default" w:ascii="Times New Roman" w:hAnsi="Times New Roman" w:eastAsia="Tahoma" w:cs="Times New Roman"/>
          <w:i w:val="0"/>
          <w:iCs w:val="0"/>
          <w:color w:val="505050"/>
          <w:spacing w:val="0"/>
          <w:sz w:val="24"/>
          <w:szCs w:val="24"/>
          <w:shd w:val="clear" w:fill="FFFFFF"/>
          <w:lang w:val="en-US"/>
        </w:rPr>
        <w:t>competent</w:t>
      </w:r>
      <w:r>
        <w:rPr>
          <w:rFonts w:hint="default" w:ascii="Times New Roman" w:hAnsi="Times New Roman" w:eastAsia="Tahoma" w:cs="Times New Roman"/>
          <w:i w:val="0"/>
          <w:iCs w:val="0"/>
          <w:caps w:val="0"/>
          <w:color w:val="505050"/>
          <w:spacing w:val="0"/>
          <w:sz w:val="24"/>
          <w:szCs w:val="24"/>
          <w:shd w:val="clear" w:fill="FFFFFF"/>
          <w:lang w:val="en-US"/>
        </w:rPr>
        <w:t xml:space="preserve"> authorities.</w:t>
      </w:r>
    </w:p>
    <w:p>
      <w:pPr>
        <w:keepNext w:val="0"/>
        <w:keepLines w:val="0"/>
        <w:pageBreakBefore w:val="0"/>
        <w:widowControl/>
        <w:kinsoku/>
        <w:wordWrap/>
        <w:overflowPunct/>
        <w:topLinePunct w:val="0"/>
        <w:autoSpaceDE/>
        <w:autoSpaceDN/>
        <w:bidi w:val="0"/>
        <w:adjustRightInd/>
        <w:snapToGrid/>
        <w:spacing w:after="120" w:line="360" w:lineRule="auto"/>
        <w:rPr>
          <w:rFonts w:hint="default" w:ascii="Times New Roman" w:hAnsi="Times New Roman" w:eastAsia="Tahoma" w:cs="Times New Roman"/>
          <w:i w:val="0"/>
          <w:iCs w:val="0"/>
          <w:caps w:val="0"/>
          <w:color w:val="0000FF"/>
          <w:spacing w:val="0"/>
          <w:sz w:val="24"/>
          <w:szCs w:val="24"/>
          <w:shd w:val="clear" w:fill="FFFFFF"/>
          <w:lang w:val="en-US"/>
        </w:rPr>
      </w:pPr>
      <w:r>
        <w:rPr>
          <w:rFonts w:hint="default" w:ascii="Times New Roman" w:hAnsi="Times New Roman" w:eastAsia="Tahoma" w:cs="Times New Roman"/>
          <w:i w:val="0"/>
          <w:iCs w:val="0"/>
          <w:caps w:val="0"/>
          <w:color w:val="0000FF"/>
          <w:spacing w:val="0"/>
          <w:sz w:val="24"/>
          <w:szCs w:val="24"/>
          <w:shd w:val="clear" w:fill="FFFFFF"/>
          <w:lang w:val="en-US"/>
        </w:rPr>
        <w:t>We understand your challenges related to employment and immigration issues and want to help you meet your goals.</w:t>
      </w:r>
      <w:del w:id="72" w:author="Getnet Yawkal" w:date="2022-12-27T10:58:16Z">
        <w:r>
          <w:rPr>
            <w:rFonts w:hint="default" w:ascii="Times New Roman" w:hAnsi="Times New Roman" w:eastAsia="Tahoma" w:cs="Times New Roman"/>
            <w:i w:val="0"/>
            <w:iCs w:val="0"/>
            <w:caps w:val="0"/>
            <w:color w:val="0000FF"/>
            <w:spacing w:val="0"/>
            <w:sz w:val="24"/>
            <w:szCs w:val="24"/>
            <w:shd w:val="clear" w:fill="FFFFFF"/>
            <w:lang w:val="en-US"/>
          </w:rPr>
          <w:delText xml:space="preserve"> </w:delText>
        </w:r>
      </w:del>
      <w:del w:id="73" w:author="Getnet Yawkal" w:date="2022-12-27T10:58:14Z">
        <w:r>
          <w:rPr>
            <w:rFonts w:hint="default" w:ascii="Times New Roman" w:hAnsi="Times New Roman" w:eastAsia="Tahoma" w:cs="Times New Roman"/>
            <w:i w:val="0"/>
            <w:iCs w:val="0"/>
            <w:caps w:val="0"/>
            <w:color w:val="0000FF"/>
            <w:spacing w:val="0"/>
            <w:sz w:val="24"/>
            <w:szCs w:val="24"/>
            <w:shd w:val="clear" w:fill="FFFFFF"/>
            <w:lang w:val="en-US"/>
          </w:rPr>
          <w:delText>W</w:delText>
        </w:r>
        <w:commentRangeStart w:id="18"/>
        <w:r>
          <w:rPr>
            <w:rFonts w:hint="default" w:ascii="Times New Roman" w:hAnsi="Times New Roman" w:eastAsia="Tahoma" w:cs="Times New Roman"/>
            <w:i w:val="0"/>
            <w:iCs w:val="0"/>
            <w:caps w:val="0"/>
            <w:color w:val="0000FF"/>
            <w:spacing w:val="0"/>
            <w:sz w:val="24"/>
            <w:szCs w:val="24"/>
            <w:shd w:val="clear" w:fill="FFFFFF"/>
            <w:lang w:val="en-US"/>
          </w:rPr>
          <w:delText xml:space="preserve">e value our clients time and give utmost consideration to each case. </w:delText>
        </w:r>
        <w:commentRangeEnd w:id="18"/>
      </w:del>
      <w:del w:id="74" w:author="Getnet Yawkal" w:date="2022-12-27T10:58:14Z">
        <w:r>
          <w:rPr>
            <w:sz w:val="24"/>
            <w:szCs w:val="24"/>
          </w:rPr>
          <w:commentReference w:id="18"/>
        </w:r>
      </w:del>
    </w:p>
    <w:p>
      <w:pPr>
        <w:keepNext w:val="0"/>
        <w:keepLines w:val="0"/>
        <w:pageBreakBefore w:val="0"/>
        <w:widowControl/>
        <w:kinsoku/>
        <w:wordWrap/>
        <w:overflowPunct/>
        <w:topLinePunct w:val="0"/>
        <w:autoSpaceDE/>
        <w:autoSpaceDN/>
        <w:bidi w:val="0"/>
        <w:adjustRightInd/>
        <w:snapToGrid/>
        <w:spacing w:after="120" w:line="360" w:lineRule="auto"/>
        <w:jc w:val="center"/>
        <w:rPr>
          <w:rFonts w:hint="default" w:ascii="Times New Roman" w:hAnsi="Times New Roman" w:eastAsia="Tahoma" w:cs="Times New Roman"/>
          <w:b/>
          <w:bCs/>
          <w:i w:val="0"/>
          <w:iCs w:val="0"/>
          <w:caps w:val="0"/>
          <w:color w:val="505050"/>
          <w:spacing w:val="0"/>
          <w:sz w:val="24"/>
          <w:szCs w:val="24"/>
          <w:shd w:val="clear" w:fill="FFFFFF"/>
          <w:lang w:val="en-US"/>
        </w:rPr>
      </w:pPr>
      <w:r>
        <w:rPr>
          <w:rFonts w:hint="default" w:ascii="Times New Roman" w:hAnsi="Times New Roman" w:eastAsia="Tahoma" w:cs="Times New Roman"/>
          <w:b/>
          <w:bCs/>
          <w:i w:val="0"/>
          <w:iCs w:val="0"/>
          <w:caps w:val="0"/>
          <w:color w:val="505050"/>
          <w:spacing w:val="0"/>
          <w:sz w:val="24"/>
          <w:szCs w:val="24"/>
          <w:shd w:val="clear" w:fill="FFFFFF"/>
          <w:lang w:val="en-US"/>
        </w:rPr>
        <w:t>Some of our services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spacing w:before="0" w:beforeAutospacing="0" w:after="0" w:afterAutospacing="0" w:line="360" w:lineRule="auto"/>
        <w:ind w:left="0" w:leftChars="0" w:right="958" w:rightChars="0" w:firstLine="0" w:firstLineChars="0"/>
        <w:jc w:val="both"/>
        <w:textAlignment w:val="baseline"/>
        <w:rPr>
          <w:rFonts w:hint="default" w:ascii="Times New Roman" w:hAnsi="Times New Roman" w:eastAsia="Tahoma" w:cs="Times New Roman"/>
          <w:i w:val="0"/>
          <w:iCs w:val="0"/>
          <w:caps w:val="0"/>
          <w:color w:val="505050"/>
          <w:spacing w:val="0"/>
          <w:kern w:val="0"/>
          <w:sz w:val="24"/>
          <w:szCs w:val="24"/>
          <w:shd w:val="clear" w:fill="FFFFFF"/>
          <w:vertAlign w:val="baseline"/>
          <w:lang w:val="en-US" w:eastAsia="zh-CN" w:bidi="ar"/>
        </w:rPr>
      </w:pPr>
      <w:r>
        <w:rPr>
          <w:rFonts w:hint="default" w:ascii="Times New Roman" w:hAnsi="Times New Roman" w:eastAsia="Tahoma" w:cs="Times New Roman"/>
          <w:i w:val="0"/>
          <w:iCs w:val="0"/>
          <w:caps w:val="0"/>
          <w:color w:val="505050"/>
          <w:spacing w:val="0"/>
          <w:kern w:val="0"/>
          <w:sz w:val="24"/>
          <w:szCs w:val="24"/>
          <w:shd w:val="clear" w:fill="FFFFFF"/>
          <w:vertAlign w:val="baseline"/>
          <w:lang w:val="en-US" w:eastAsia="zh-CN" w:bidi="ar"/>
        </w:rPr>
        <w:t xml:space="preserve">Drafting employment contracts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spacing w:before="0" w:beforeAutospacing="0" w:after="0" w:afterAutospacing="0" w:line="360" w:lineRule="auto"/>
        <w:ind w:right="958" w:rightChars="0"/>
        <w:jc w:val="both"/>
        <w:textAlignment w:val="baseline"/>
        <w:rPr>
          <w:rFonts w:hint="default" w:ascii="Times New Roman" w:hAnsi="Times New Roman" w:eastAsia="Tahoma" w:cs="Times New Roman"/>
          <w:i w:val="0"/>
          <w:iCs w:val="0"/>
          <w:caps w:val="0"/>
          <w:color w:val="505050"/>
          <w:spacing w:val="0"/>
          <w:kern w:val="0"/>
          <w:sz w:val="24"/>
          <w:szCs w:val="24"/>
          <w:shd w:val="clear" w:fill="FFFFFF"/>
          <w:vertAlign w:val="baseline"/>
          <w:lang w:val="en-US" w:eastAsia="zh-CN" w:bidi="ar"/>
        </w:rPr>
      </w:pPr>
      <w:r>
        <w:rPr>
          <w:rFonts w:hint="default" w:ascii="Times New Roman" w:hAnsi="Times New Roman" w:eastAsia="Tahoma" w:cs="Times New Roman"/>
          <w:i w:val="0"/>
          <w:iCs w:val="0"/>
          <w:caps w:val="0"/>
          <w:color w:val="505050"/>
          <w:spacing w:val="0"/>
          <w:kern w:val="0"/>
          <w:sz w:val="24"/>
          <w:szCs w:val="24"/>
          <w:shd w:val="clear" w:fill="FFFFFF"/>
          <w:vertAlign w:val="baseline"/>
          <w:lang w:val="en-US" w:eastAsia="zh-CN" w:bidi="ar"/>
        </w:rPr>
        <w:t>Drafting collective agreements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spacing w:before="0" w:beforeAutospacing="0" w:after="0" w:afterAutospacing="0" w:line="360" w:lineRule="auto"/>
        <w:ind w:right="0" w:rightChars="0"/>
        <w:jc w:val="both"/>
        <w:textAlignment w:val="baseline"/>
        <w:rPr>
          <w:rFonts w:hint="default" w:ascii="Times New Roman" w:hAnsi="Times New Roman" w:eastAsia="Tahoma" w:cs="Times New Roman"/>
          <w:i w:val="0"/>
          <w:iCs w:val="0"/>
          <w:caps w:val="0"/>
          <w:color w:val="505050"/>
          <w:spacing w:val="0"/>
          <w:kern w:val="0"/>
          <w:sz w:val="24"/>
          <w:szCs w:val="24"/>
          <w:shd w:val="clear" w:fill="FFFFFF"/>
          <w:vertAlign w:val="baseline"/>
          <w:lang w:val="en-US" w:eastAsia="zh-CN" w:bidi="ar"/>
        </w:rPr>
      </w:pPr>
      <w:r>
        <w:rPr>
          <w:rFonts w:hint="default" w:ascii="Times New Roman" w:hAnsi="Times New Roman" w:eastAsia="Tahoma" w:cs="Times New Roman"/>
          <w:i w:val="0"/>
          <w:iCs w:val="0"/>
          <w:caps w:val="0"/>
          <w:color w:val="505050"/>
          <w:spacing w:val="0"/>
          <w:kern w:val="0"/>
          <w:sz w:val="24"/>
          <w:szCs w:val="24"/>
          <w:shd w:val="clear" w:fill="FFFFFF"/>
          <w:vertAlign w:val="baseline"/>
          <w:lang w:val="en-US" w:eastAsia="zh-CN" w:bidi="ar"/>
        </w:rPr>
        <w:t>Drafting independent contractor agreements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spacing w:before="0" w:beforeAutospacing="0" w:after="0" w:afterAutospacing="0" w:line="360" w:lineRule="auto"/>
        <w:ind w:right="958" w:rightChars="0"/>
        <w:jc w:val="both"/>
        <w:textAlignment w:val="baseline"/>
        <w:rPr>
          <w:rFonts w:hint="default" w:ascii="Times New Roman" w:hAnsi="Times New Roman" w:eastAsia="Tahoma" w:cs="Times New Roman"/>
          <w:i w:val="0"/>
          <w:iCs w:val="0"/>
          <w:caps w:val="0"/>
          <w:color w:val="505050"/>
          <w:spacing w:val="0"/>
          <w:kern w:val="0"/>
          <w:sz w:val="24"/>
          <w:szCs w:val="24"/>
          <w:shd w:val="clear" w:fill="FFFFFF"/>
          <w:vertAlign w:val="baseline"/>
          <w:lang w:val="en-US" w:eastAsia="zh-CN" w:bidi="ar"/>
        </w:rPr>
      </w:pPr>
      <w:r>
        <w:rPr>
          <w:rFonts w:hint="default" w:ascii="Times New Roman" w:hAnsi="Times New Roman" w:eastAsia="Tahoma" w:cs="Times New Roman"/>
          <w:i w:val="0"/>
          <w:iCs w:val="0"/>
          <w:caps w:val="0"/>
          <w:color w:val="505050"/>
          <w:spacing w:val="0"/>
          <w:kern w:val="0"/>
          <w:sz w:val="24"/>
          <w:szCs w:val="24"/>
          <w:shd w:val="clear" w:fill="FFFFFF"/>
          <w:vertAlign w:val="baseline"/>
          <w:lang w:val="en-US" w:eastAsia="zh-CN" w:bidi="ar"/>
        </w:rPr>
        <w:t>Drafting employment benefit plans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spacing w:before="0" w:beforeAutospacing="0" w:after="0" w:afterAutospacing="0" w:line="360" w:lineRule="auto"/>
        <w:ind w:right="958" w:rightChars="0"/>
        <w:jc w:val="both"/>
        <w:textAlignment w:val="baseline"/>
        <w:rPr>
          <w:rFonts w:hint="default" w:ascii="Times New Roman" w:hAnsi="Times New Roman" w:eastAsia="Tahoma" w:cs="Times New Roman"/>
          <w:i w:val="0"/>
          <w:iCs w:val="0"/>
          <w:caps w:val="0"/>
          <w:color w:val="505050"/>
          <w:spacing w:val="0"/>
          <w:kern w:val="0"/>
          <w:sz w:val="24"/>
          <w:szCs w:val="24"/>
          <w:shd w:val="clear" w:fill="FFFFFF"/>
          <w:vertAlign w:val="baseline"/>
          <w:lang w:val="en-US" w:eastAsia="zh-CN" w:bidi="ar"/>
        </w:rPr>
      </w:pPr>
      <w:r>
        <w:rPr>
          <w:rFonts w:hint="default" w:ascii="Times New Roman" w:hAnsi="Times New Roman" w:eastAsia="Tahoma" w:cs="Times New Roman"/>
          <w:i w:val="0"/>
          <w:iCs w:val="0"/>
          <w:caps w:val="0"/>
          <w:color w:val="505050"/>
          <w:spacing w:val="0"/>
          <w:kern w:val="0"/>
          <w:sz w:val="24"/>
          <w:szCs w:val="24"/>
          <w:shd w:val="clear" w:fill="FFFFFF"/>
          <w:vertAlign w:val="baseline"/>
          <w:lang w:val="en-US" w:eastAsia="zh-CN" w:bidi="ar"/>
        </w:rPr>
        <w:t xml:space="preserve">Drafting human resource </w:t>
      </w:r>
      <w:r>
        <w:rPr>
          <w:rFonts w:hint="default" w:ascii="Times New Roman" w:hAnsi="Times New Roman" w:eastAsia="Tahoma" w:cs="Times New Roman"/>
          <w:i w:val="0"/>
          <w:iCs w:val="0"/>
          <w:color w:val="505050"/>
          <w:spacing w:val="0"/>
          <w:kern w:val="0"/>
          <w:sz w:val="24"/>
          <w:szCs w:val="24"/>
          <w:shd w:val="clear" w:fill="FFFFFF"/>
          <w:vertAlign w:val="baseline"/>
          <w:lang w:val="en-US" w:eastAsia="zh-CN" w:bidi="ar"/>
        </w:rPr>
        <w:t>manuals</w:t>
      </w:r>
      <w:r>
        <w:rPr>
          <w:rFonts w:hint="default" w:ascii="Times New Roman" w:hAnsi="Times New Roman" w:eastAsia="Tahoma" w:cs="Times New Roman"/>
          <w:i w:val="0"/>
          <w:iCs w:val="0"/>
          <w:caps w:val="0"/>
          <w:color w:val="505050"/>
          <w:spacing w:val="0"/>
          <w:kern w:val="0"/>
          <w:sz w:val="24"/>
          <w:szCs w:val="24"/>
          <w:shd w:val="clear" w:fill="FFFFFF"/>
          <w:vertAlign w:val="baseline"/>
          <w:lang w:val="en-US" w:eastAsia="zh-CN" w:bidi="ar"/>
        </w:rPr>
        <w:t xml:space="preserve"> or work rules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spacing w:before="0" w:beforeAutospacing="0" w:after="0" w:afterAutospacing="0" w:line="360" w:lineRule="auto"/>
        <w:ind w:right="0" w:rightChars="0"/>
        <w:jc w:val="both"/>
        <w:textAlignment w:val="baseline"/>
        <w:rPr>
          <w:rFonts w:hint="default" w:ascii="Times New Roman" w:hAnsi="Times New Roman" w:eastAsia="Tahoma" w:cs="Times New Roman"/>
          <w:i w:val="0"/>
          <w:iCs w:val="0"/>
          <w:caps w:val="0"/>
          <w:color w:val="505050"/>
          <w:spacing w:val="0"/>
          <w:kern w:val="0"/>
          <w:sz w:val="24"/>
          <w:szCs w:val="24"/>
          <w:shd w:val="clear" w:fill="FFFFFF"/>
          <w:vertAlign w:val="baseline"/>
          <w:lang w:val="en-US" w:eastAsia="zh-CN" w:bidi="ar"/>
        </w:rPr>
      </w:pPr>
      <w:r>
        <w:rPr>
          <w:rFonts w:hint="default" w:ascii="Times New Roman" w:hAnsi="Times New Roman" w:eastAsia="Tahoma" w:cs="Times New Roman"/>
          <w:i w:val="0"/>
          <w:iCs w:val="0"/>
          <w:caps w:val="0"/>
          <w:color w:val="505050"/>
          <w:spacing w:val="0"/>
          <w:kern w:val="0"/>
          <w:sz w:val="24"/>
          <w:szCs w:val="24"/>
          <w:shd w:val="clear" w:fill="FFFFFF"/>
          <w:vertAlign w:val="baseline"/>
          <w:lang w:val="en-US" w:eastAsia="zh-CN" w:bidi="ar"/>
        </w:rPr>
        <w:t>Drafting settlement and release agreements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spacing w:before="0" w:beforeAutospacing="0" w:after="0" w:afterAutospacing="0" w:line="360" w:lineRule="auto"/>
        <w:ind w:right="958" w:rightChars="0"/>
        <w:jc w:val="both"/>
        <w:textAlignment w:val="baseline"/>
        <w:rPr>
          <w:rFonts w:hint="default" w:ascii="Times New Roman" w:hAnsi="Times New Roman" w:eastAsia="Tahoma" w:cs="Times New Roman"/>
          <w:i w:val="0"/>
          <w:iCs w:val="0"/>
          <w:caps w:val="0"/>
          <w:color w:val="505050"/>
          <w:spacing w:val="0"/>
          <w:kern w:val="0"/>
          <w:sz w:val="24"/>
          <w:szCs w:val="24"/>
          <w:shd w:val="clear" w:fill="FFFFFF"/>
          <w:vertAlign w:val="baseline"/>
          <w:lang w:val="en-US" w:eastAsia="zh-CN" w:bidi="ar"/>
        </w:rPr>
      </w:pPr>
      <w:r>
        <w:rPr>
          <w:rFonts w:hint="default" w:ascii="Times New Roman" w:hAnsi="Times New Roman" w:eastAsia="Tahoma" w:cs="Times New Roman"/>
          <w:i w:val="0"/>
          <w:iCs w:val="0"/>
          <w:caps w:val="0"/>
          <w:color w:val="505050"/>
          <w:spacing w:val="0"/>
          <w:kern w:val="0"/>
          <w:sz w:val="24"/>
          <w:szCs w:val="24"/>
          <w:shd w:val="clear" w:fill="FFFFFF"/>
          <w:vertAlign w:val="baseline"/>
          <w:lang w:val="en-US" w:eastAsia="zh-CN" w:bidi="ar"/>
        </w:rPr>
        <w:t>Negotiating</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spacing w:before="0" w:beforeAutospacing="0" w:after="0" w:afterAutospacing="0" w:line="360" w:lineRule="auto"/>
        <w:ind w:right="958" w:rightChars="0"/>
        <w:jc w:val="both"/>
        <w:textAlignment w:val="baseline"/>
        <w:rPr>
          <w:rFonts w:hint="default" w:ascii="Times New Roman" w:hAnsi="Times New Roman" w:eastAsia="Tahoma" w:cs="Times New Roman"/>
          <w:i w:val="0"/>
          <w:iCs w:val="0"/>
          <w:caps w:val="0"/>
          <w:color w:val="505050"/>
          <w:spacing w:val="0"/>
          <w:kern w:val="0"/>
          <w:sz w:val="24"/>
          <w:szCs w:val="24"/>
          <w:shd w:val="clear" w:fill="FFFFFF"/>
          <w:vertAlign w:val="baseline"/>
          <w:lang w:val="en-US" w:eastAsia="zh-CN" w:bidi="ar"/>
        </w:rPr>
      </w:pPr>
      <w:r>
        <w:rPr>
          <w:rFonts w:hint="default" w:ascii="Times New Roman" w:hAnsi="Times New Roman" w:eastAsia="Tahoma" w:cs="Times New Roman"/>
          <w:i w:val="0"/>
          <w:iCs w:val="0"/>
          <w:caps w:val="0"/>
          <w:color w:val="505050"/>
          <w:spacing w:val="0"/>
          <w:kern w:val="0"/>
          <w:sz w:val="24"/>
          <w:szCs w:val="24"/>
          <w:shd w:val="clear" w:fill="FFFFFF"/>
          <w:vertAlign w:val="baseline"/>
          <w:lang w:val="en-US" w:eastAsia="zh-CN" w:bidi="ar"/>
        </w:rPr>
        <w:t>Representation/ Litigating</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spacing w:before="0" w:beforeAutospacing="0" w:after="0" w:afterAutospacing="0" w:line="360" w:lineRule="auto"/>
        <w:ind w:right="958" w:rightChars="0"/>
        <w:jc w:val="both"/>
        <w:textAlignment w:val="baseline"/>
        <w:rPr>
          <w:rFonts w:hint="default" w:ascii="Times New Roman" w:hAnsi="Times New Roman" w:eastAsia="Tahoma" w:cs="Times New Roman"/>
          <w:i w:val="0"/>
          <w:iCs w:val="0"/>
          <w:caps w:val="0"/>
          <w:color w:val="505050"/>
          <w:spacing w:val="0"/>
          <w:kern w:val="0"/>
          <w:sz w:val="24"/>
          <w:szCs w:val="24"/>
          <w:shd w:val="clear" w:fill="FFFFFF"/>
          <w:vertAlign w:val="baseline"/>
          <w:lang w:val="en-US" w:eastAsia="zh-CN" w:bidi="ar"/>
        </w:rPr>
      </w:pPr>
      <w:r>
        <w:rPr>
          <w:rFonts w:hint="default" w:ascii="Times New Roman" w:hAnsi="Times New Roman" w:eastAsia="Tahoma" w:cs="Times New Roman"/>
          <w:i w:val="0"/>
          <w:iCs w:val="0"/>
          <w:caps w:val="0"/>
          <w:color w:val="505050"/>
          <w:spacing w:val="0"/>
          <w:kern w:val="0"/>
          <w:sz w:val="24"/>
          <w:szCs w:val="24"/>
          <w:shd w:val="clear" w:fill="FFFFFF"/>
          <w:vertAlign w:val="baseline"/>
          <w:lang w:val="en-US" w:eastAsia="zh-CN" w:bidi="ar"/>
        </w:rPr>
        <w:t>Processing resident permit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spacing w:before="0" w:beforeAutospacing="0" w:after="0" w:afterAutospacing="0" w:line="360" w:lineRule="auto"/>
        <w:ind w:right="0" w:rightChars="0"/>
        <w:jc w:val="both"/>
        <w:textAlignment w:val="baseline"/>
        <w:rPr>
          <w:rFonts w:hint="default" w:ascii="Times New Roman" w:hAnsi="Times New Roman" w:eastAsia="Tahoma" w:cs="Times New Roman"/>
          <w:i w:val="0"/>
          <w:iCs w:val="0"/>
          <w:caps w:val="0"/>
          <w:color w:val="505050"/>
          <w:spacing w:val="0"/>
          <w:kern w:val="0"/>
          <w:sz w:val="24"/>
          <w:szCs w:val="24"/>
          <w:shd w:val="clear" w:fill="FFFFFF"/>
          <w:vertAlign w:val="baseline"/>
          <w:lang w:val="en-US" w:eastAsia="zh-CN" w:bidi="ar"/>
        </w:rPr>
      </w:pPr>
      <w:r>
        <w:rPr>
          <w:rFonts w:hint="default" w:ascii="Times New Roman" w:hAnsi="Times New Roman" w:eastAsia="Tahoma" w:cs="Times New Roman"/>
          <w:i w:val="0"/>
          <w:iCs w:val="0"/>
          <w:caps w:val="0"/>
          <w:color w:val="505050"/>
          <w:spacing w:val="0"/>
          <w:kern w:val="0"/>
          <w:sz w:val="24"/>
          <w:szCs w:val="24"/>
          <w:shd w:val="clear" w:fill="FFFFFF"/>
          <w:vertAlign w:val="baseline"/>
          <w:lang w:val="en-US" w:eastAsia="zh-CN" w:bidi="ar"/>
        </w:rPr>
        <w:t>Processing work permits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right="0" w:rightChars="0"/>
        <w:jc w:val="both"/>
        <w:textAlignment w:val="baseline"/>
        <w:rPr>
          <w:rFonts w:hint="default" w:ascii="Times New Roman" w:hAnsi="Times New Roman" w:eastAsia="Tahoma" w:cs="Times New Roman"/>
          <w:b w:val="0"/>
          <w:bCs w:val="0"/>
          <w:i w:val="0"/>
          <w:iCs w:val="0"/>
          <w:caps w:val="0"/>
          <w:color w:val="505050"/>
          <w:spacing w:val="0"/>
          <w:kern w:val="0"/>
          <w:sz w:val="24"/>
          <w:szCs w:val="24"/>
          <w:shd w:val="clear" w:fill="FFFFFF"/>
          <w:vertAlign w:val="baseline"/>
          <w:lang w:val="en-US" w:eastAsia="zh-CN" w:bidi="ar"/>
        </w:rPr>
      </w:pPr>
      <w:r>
        <w:rPr>
          <w:rFonts w:hint="default" w:ascii="Times New Roman" w:hAnsi="Times New Roman" w:eastAsia="Tahoma" w:cs="Times New Roman"/>
          <w:b w:val="0"/>
          <w:bCs w:val="0"/>
          <w:i w:val="0"/>
          <w:iCs w:val="0"/>
          <w:caps w:val="0"/>
          <w:color w:val="505050"/>
          <w:spacing w:val="0"/>
          <w:kern w:val="0"/>
          <w:sz w:val="24"/>
          <w:szCs w:val="24"/>
          <w:shd w:val="clear" w:fill="FFFFFF"/>
          <w:vertAlign w:val="baseline"/>
          <w:lang w:val="en-US" w:eastAsia="zh-CN" w:bidi="ar"/>
        </w:rPr>
        <w:t>Advising on foreign</w:t>
      </w:r>
      <w:ins w:id="75" w:author="Getnet Yawkal" w:date="2022-12-27T11:00:14Z">
        <w:r>
          <w:rPr>
            <w:rFonts w:hint="default" w:ascii="Times New Roman" w:hAnsi="Times New Roman" w:eastAsia="Tahoma" w:cs="Times New Roman"/>
            <w:b w:val="0"/>
            <w:bCs w:val="0"/>
            <w:i w:val="0"/>
            <w:iCs w:val="0"/>
            <w:caps w:val="0"/>
            <w:color w:val="505050"/>
            <w:spacing w:val="0"/>
            <w:kern w:val="0"/>
            <w:sz w:val="24"/>
            <w:szCs w:val="24"/>
            <w:shd w:val="clear" w:fill="FFFFFF"/>
            <w:vertAlign w:val="baseline"/>
            <w:lang w:val="en-US" w:eastAsia="zh-CN" w:bidi="ar"/>
          </w:rPr>
          <w:t>er</w:t>
        </w:r>
      </w:ins>
      <w:ins w:id="76" w:author="Getnet Yawkal" w:date="2022-12-27T11:00:15Z">
        <w:r>
          <w:rPr>
            <w:rFonts w:hint="default" w:ascii="Times New Roman" w:hAnsi="Times New Roman" w:eastAsia="Tahoma" w:cs="Times New Roman"/>
            <w:b w:val="0"/>
            <w:bCs w:val="0"/>
            <w:i w:val="0"/>
            <w:iCs w:val="0"/>
            <w:caps w:val="0"/>
            <w:color w:val="505050"/>
            <w:spacing w:val="0"/>
            <w:kern w:val="0"/>
            <w:sz w:val="24"/>
            <w:szCs w:val="24"/>
            <w:shd w:val="clear" w:fill="FFFFFF"/>
            <w:vertAlign w:val="baseline"/>
            <w:lang w:val="en-US" w:eastAsia="zh-CN" w:bidi="ar"/>
          </w:rPr>
          <w:t>s</w:t>
        </w:r>
      </w:ins>
      <w:r>
        <w:rPr>
          <w:rFonts w:hint="default" w:ascii="Times New Roman" w:hAnsi="Times New Roman" w:eastAsia="Tahoma" w:cs="Times New Roman"/>
          <w:b w:val="0"/>
          <w:bCs w:val="0"/>
          <w:i w:val="0"/>
          <w:iCs w:val="0"/>
          <w:caps w:val="0"/>
          <w:color w:val="505050"/>
          <w:spacing w:val="0"/>
          <w:kern w:val="0"/>
          <w:sz w:val="24"/>
          <w:szCs w:val="24"/>
          <w:shd w:val="clear" w:fill="FFFFFF"/>
          <w:vertAlign w:val="baseline"/>
          <w:lang w:val="en-US" w:eastAsia="zh-CN" w:bidi="ar"/>
        </w:rPr>
        <w:t xml:space="preserve"> salary remittance</w:t>
      </w:r>
      <w:ins w:id="77" w:author="Getnet Yawkal" w:date="2022-12-27T11:00:27Z">
        <w:r>
          <w:rPr>
            <w:rFonts w:hint="default" w:ascii="Times New Roman" w:hAnsi="Times New Roman" w:eastAsia="Tahoma" w:cs="Times New Roman"/>
            <w:b w:val="0"/>
            <w:bCs w:val="0"/>
            <w:i w:val="0"/>
            <w:iCs w:val="0"/>
            <w:caps w:val="0"/>
            <w:color w:val="505050"/>
            <w:spacing w:val="0"/>
            <w:kern w:val="0"/>
            <w:sz w:val="24"/>
            <w:szCs w:val="24"/>
            <w:shd w:val="clear" w:fill="FFFFFF"/>
            <w:vertAlign w:val="baseline"/>
            <w:lang w:val="en-US" w:eastAsia="zh-CN" w:bidi="ar"/>
          </w:rPr>
          <w:t>s</w:t>
        </w:r>
      </w:ins>
      <w:r>
        <w:rPr>
          <w:rFonts w:hint="default" w:ascii="Times New Roman" w:hAnsi="Times New Roman" w:eastAsia="Tahoma" w:cs="Times New Roman"/>
          <w:b w:val="0"/>
          <w:bCs w:val="0"/>
          <w:i w:val="0"/>
          <w:iCs w:val="0"/>
          <w:caps w:val="0"/>
          <w:color w:val="505050"/>
          <w:spacing w:val="0"/>
          <w:kern w:val="0"/>
          <w:sz w:val="24"/>
          <w:szCs w:val="24"/>
          <w:shd w:val="clear" w:fill="FFFFFF"/>
          <w:vertAlign w:val="baseline"/>
          <w:lang w:val="en-US" w:eastAsia="zh-CN" w:bidi="ar"/>
        </w:rPr>
        <w:t xml:space="preserve"> laws</w:t>
      </w:r>
      <w:r>
        <w:rPr>
          <w:sz w:val="24"/>
          <w:szCs w:val="24"/>
        </w:rPr>
        <w:commentReference w:id="19"/>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right="0" w:rightChars="0"/>
        <w:jc w:val="both"/>
        <w:textAlignment w:val="baseline"/>
        <w:rPr>
          <w:rFonts w:hint="default" w:ascii="Times New Roman" w:hAnsi="Times New Roman" w:eastAsia="Tahoma" w:cs="Times New Roman"/>
          <w:b w:val="0"/>
          <w:bCs w:val="0"/>
          <w:i w:val="0"/>
          <w:iCs w:val="0"/>
          <w:caps w:val="0"/>
          <w:color w:val="505050"/>
          <w:spacing w:val="0"/>
          <w:kern w:val="0"/>
          <w:sz w:val="24"/>
          <w:szCs w:val="24"/>
          <w:shd w:val="clear" w:fill="FFFFFF"/>
          <w:vertAlign w:val="baseline"/>
          <w:lang w:val="en-US" w:eastAsia="zh-CN" w:bidi="ar"/>
        </w:rPr>
      </w:pPr>
      <w:r>
        <w:rPr>
          <w:rFonts w:hint="default" w:ascii="Times New Roman" w:hAnsi="Times New Roman" w:eastAsia="Tahoma" w:cs="Times New Roman"/>
          <w:b w:val="0"/>
          <w:bCs w:val="0"/>
          <w:i w:val="0"/>
          <w:iCs w:val="0"/>
          <w:caps w:val="0"/>
          <w:color w:val="505050"/>
          <w:spacing w:val="0"/>
          <w:kern w:val="0"/>
          <w:sz w:val="24"/>
          <w:szCs w:val="24"/>
          <w:shd w:val="clear" w:fill="FFFFFF"/>
          <w:vertAlign w:val="baseline"/>
          <w:lang w:val="en-US" w:eastAsia="zh-CN" w:bidi="ar"/>
        </w:rPr>
        <w:t xml:space="preserve">Advising on employment related tax laws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spacing w:before="0" w:beforeAutospacing="0" w:after="0" w:afterAutospacing="0" w:line="360" w:lineRule="auto"/>
        <w:ind w:right="0" w:rightChars="0"/>
        <w:jc w:val="both"/>
        <w:textAlignment w:val="baseline"/>
        <w:rPr>
          <w:rFonts w:hint="default" w:ascii="Times New Roman" w:hAnsi="Times New Roman" w:eastAsia="Tahoma" w:cs="Times New Roman"/>
          <w:i w:val="0"/>
          <w:iCs w:val="0"/>
          <w:caps w:val="0"/>
          <w:color w:val="505050"/>
          <w:spacing w:val="0"/>
          <w:kern w:val="0"/>
          <w:sz w:val="24"/>
          <w:szCs w:val="24"/>
          <w:shd w:val="clear" w:fill="FFFFFF"/>
          <w:vertAlign w:val="baseline"/>
          <w:lang w:val="en-US" w:eastAsia="zh-CN" w:bidi="ar"/>
        </w:rPr>
      </w:pPr>
      <w:r>
        <w:rPr>
          <w:rFonts w:hint="default" w:ascii="Times New Roman" w:hAnsi="Times New Roman" w:eastAsia="Tahoma" w:cs="Times New Roman"/>
          <w:i w:val="0"/>
          <w:iCs w:val="0"/>
          <w:caps w:val="0"/>
          <w:color w:val="505050"/>
          <w:spacing w:val="0"/>
          <w:kern w:val="0"/>
          <w:sz w:val="24"/>
          <w:szCs w:val="24"/>
          <w:shd w:val="clear" w:fill="FFFFFF"/>
          <w:vertAlign w:val="baseline"/>
          <w:lang w:val="en-US" w:eastAsia="zh-CN" w:bidi="ar"/>
        </w:rPr>
        <w:t>Preparing legal advice, opinions, and memos on employment and/or immigration issues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spacing w:before="0" w:beforeAutospacing="0" w:after="0" w:afterAutospacing="0" w:line="360" w:lineRule="auto"/>
        <w:ind w:right="0" w:rightChars="0"/>
        <w:jc w:val="both"/>
        <w:textAlignment w:val="baseline"/>
        <w:rPr>
          <w:rFonts w:hint="default" w:ascii="Times New Roman" w:hAnsi="Times New Roman" w:eastAsia="Tahoma" w:cs="Times New Roman"/>
          <w:i w:val="0"/>
          <w:iCs w:val="0"/>
          <w:caps w:val="0"/>
          <w:color w:val="505050"/>
          <w:spacing w:val="0"/>
          <w:kern w:val="0"/>
          <w:sz w:val="24"/>
          <w:szCs w:val="24"/>
          <w:shd w:val="clear" w:fill="FFFFFF"/>
          <w:vertAlign w:val="baseline"/>
          <w:lang w:val="en-US" w:eastAsia="zh-CN" w:bidi="ar"/>
        </w:rPr>
      </w:pPr>
      <w:r>
        <w:rPr>
          <w:rFonts w:hint="default" w:ascii="Times New Roman" w:hAnsi="Times New Roman" w:eastAsia="Tahoma" w:cs="Times New Roman"/>
          <w:i w:val="0"/>
          <w:iCs w:val="0"/>
          <w:caps w:val="0"/>
          <w:color w:val="505050"/>
          <w:spacing w:val="0"/>
          <w:kern w:val="0"/>
          <w:sz w:val="24"/>
          <w:szCs w:val="24"/>
          <w:shd w:val="clear" w:fill="FFFFFF"/>
          <w:vertAlign w:val="baseline"/>
          <w:lang w:val="en-US" w:eastAsia="zh-CN" w:bidi="ar"/>
        </w:rPr>
        <w:t>Legalizing police clearance certificates</w:t>
      </w:r>
      <w:ins w:id="78" w:author="Getnet Yawkal" w:date="2022-12-27T11:02:08Z">
        <w:r>
          <w:rPr>
            <w:rFonts w:hint="default" w:ascii="Times New Roman" w:hAnsi="Times New Roman" w:eastAsia="Tahoma" w:cs="Times New Roman"/>
            <w:i w:val="0"/>
            <w:iCs w:val="0"/>
            <w:caps w:val="0"/>
            <w:color w:val="505050"/>
            <w:spacing w:val="0"/>
            <w:kern w:val="0"/>
            <w:sz w:val="24"/>
            <w:szCs w:val="24"/>
            <w:shd w:val="clear" w:fill="FFFFFF"/>
            <w:vertAlign w:val="baseline"/>
            <w:lang w:val="en-US" w:eastAsia="zh-CN" w:bidi="ar"/>
          </w:rPr>
          <w:t xml:space="preserve"> </w:t>
        </w:r>
      </w:ins>
      <w:ins w:id="79" w:author="Getnet Yawkal" w:date="2022-12-27T11:02:10Z">
        <w:r>
          <w:rPr>
            <w:rFonts w:hint="default" w:ascii="Times New Roman" w:hAnsi="Times New Roman" w:eastAsia="Tahoma" w:cs="Times New Roman"/>
            <w:i w:val="0"/>
            <w:iCs w:val="0"/>
            <w:caps w:val="0"/>
            <w:color w:val="505050"/>
            <w:spacing w:val="0"/>
            <w:kern w:val="0"/>
            <w:sz w:val="24"/>
            <w:szCs w:val="24"/>
            <w:shd w:val="clear" w:fill="FFFFFF"/>
            <w:vertAlign w:val="baseline"/>
            <w:lang w:val="en-US" w:eastAsia="zh-CN" w:bidi="ar"/>
          </w:rPr>
          <w:t xml:space="preserve">( </w:t>
        </w:r>
      </w:ins>
      <w:ins w:id="80" w:author="Getnet Yawkal" w:date="2022-12-27T11:02:11Z">
        <w:r>
          <w:rPr>
            <w:rFonts w:hint="default" w:ascii="Times New Roman" w:hAnsi="Times New Roman" w:eastAsia="Tahoma" w:cs="Times New Roman"/>
            <w:i w:val="0"/>
            <w:iCs w:val="0"/>
            <w:caps w:val="0"/>
            <w:color w:val="505050"/>
            <w:spacing w:val="0"/>
            <w:kern w:val="0"/>
            <w:sz w:val="24"/>
            <w:szCs w:val="24"/>
            <w:shd w:val="clear" w:fill="FFFFFF"/>
            <w:vertAlign w:val="baseline"/>
            <w:lang w:val="en-US" w:eastAsia="zh-CN" w:bidi="ar"/>
          </w:rPr>
          <w:t>Cert</w:t>
        </w:r>
      </w:ins>
      <w:ins w:id="81" w:author="Getnet Yawkal" w:date="2022-12-27T11:02:12Z">
        <w:r>
          <w:rPr>
            <w:rFonts w:hint="default" w:ascii="Times New Roman" w:hAnsi="Times New Roman" w:eastAsia="Tahoma" w:cs="Times New Roman"/>
            <w:i w:val="0"/>
            <w:iCs w:val="0"/>
            <w:caps w:val="0"/>
            <w:color w:val="505050"/>
            <w:spacing w:val="0"/>
            <w:kern w:val="0"/>
            <w:sz w:val="24"/>
            <w:szCs w:val="24"/>
            <w:shd w:val="clear" w:fill="FFFFFF"/>
            <w:vertAlign w:val="baseline"/>
            <w:lang w:val="en-US" w:eastAsia="zh-CN" w:bidi="ar"/>
          </w:rPr>
          <w:t>ifica</w:t>
        </w:r>
      </w:ins>
      <w:ins w:id="82" w:author="Getnet Yawkal" w:date="2022-12-27T11:02:13Z">
        <w:r>
          <w:rPr>
            <w:rFonts w:hint="default" w:ascii="Times New Roman" w:hAnsi="Times New Roman" w:eastAsia="Tahoma" w:cs="Times New Roman"/>
            <w:i w:val="0"/>
            <w:iCs w:val="0"/>
            <w:caps w:val="0"/>
            <w:color w:val="505050"/>
            <w:spacing w:val="0"/>
            <w:kern w:val="0"/>
            <w:sz w:val="24"/>
            <w:szCs w:val="24"/>
            <w:shd w:val="clear" w:fill="FFFFFF"/>
            <w:vertAlign w:val="baseline"/>
            <w:lang w:val="en-US" w:eastAsia="zh-CN" w:bidi="ar"/>
          </w:rPr>
          <w:t xml:space="preserve">te of </w:t>
        </w:r>
      </w:ins>
      <w:ins w:id="83" w:author="Getnet Yawkal" w:date="2022-12-27T11:02:14Z">
        <w:r>
          <w:rPr>
            <w:rFonts w:hint="default" w:ascii="Times New Roman" w:hAnsi="Times New Roman" w:eastAsia="Tahoma" w:cs="Times New Roman"/>
            <w:i w:val="0"/>
            <w:iCs w:val="0"/>
            <w:caps w:val="0"/>
            <w:color w:val="505050"/>
            <w:spacing w:val="0"/>
            <w:kern w:val="0"/>
            <w:sz w:val="24"/>
            <w:szCs w:val="24"/>
            <w:shd w:val="clear" w:fill="FFFFFF"/>
            <w:vertAlign w:val="baseline"/>
            <w:lang w:val="en-US" w:eastAsia="zh-CN" w:bidi="ar"/>
          </w:rPr>
          <w:t>Good</w:t>
        </w:r>
      </w:ins>
      <w:ins w:id="84" w:author="Getnet Yawkal" w:date="2022-12-27T11:02:15Z">
        <w:r>
          <w:rPr>
            <w:rFonts w:hint="default" w:ascii="Times New Roman" w:hAnsi="Times New Roman" w:eastAsia="Tahoma" w:cs="Times New Roman"/>
            <w:i w:val="0"/>
            <w:iCs w:val="0"/>
            <w:caps w:val="0"/>
            <w:color w:val="505050"/>
            <w:spacing w:val="0"/>
            <w:kern w:val="0"/>
            <w:sz w:val="24"/>
            <w:szCs w:val="24"/>
            <w:shd w:val="clear" w:fill="FFFFFF"/>
            <w:vertAlign w:val="baseline"/>
            <w:lang w:val="en-US" w:eastAsia="zh-CN" w:bidi="ar"/>
          </w:rPr>
          <w:t xml:space="preserve"> Co</w:t>
        </w:r>
      </w:ins>
      <w:ins w:id="85" w:author="Getnet Yawkal" w:date="2022-12-27T11:02:16Z">
        <w:r>
          <w:rPr>
            <w:rFonts w:hint="default" w:ascii="Times New Roman" w:hAnsi="Times New Roman" w:eastAsia="Tahoma" w:cs="Times New Roman"/>
            <w:i w:val="0"/>
            <w:iCs w:val="0"/>
            <w:caps w:val="0"/>
            <w:color w:val="505050"/>
            <w:spacing w:val="0"/>
            <w:kern w:val="0"/>
            <w:sz w:val="24"/>
            <w:szCs w:val="24"/>
            <w:shd w:val="clear" w:fill="FFFFFF"/>
            <w:vertAlign w:val="baseline"/>
            <w:lang w:val="en-US" w:eastAsia="zh-CN" w:bidi="ar"/>
          </w:rPr>
          <w:t>n</w:t>
        </w:r>
      </w:ins>
      <w:ins w:id="86" w:author="Getnet Yawkal" w:date="2022-12-27T11:02:21Z">
        <w:r>
          <w:rPr>
            <w:rFonts w:hint="default" w:ascii="Times New Roman" w:hAnsi="Times New Roman" w:eastAsia="Tahoma" w:cs="Times New Roman"/>
            <w:i w:val="0"/>
            <w:iCs w:val="0"/>
            <w:caps w:val="0"/>
            <w:color w:val="505050"/>
            <w:spacing w:val="0"/>
            <w:kern w:val="0"/>
            <w:sz w:val="24"/>
            <w:szCs w:val="24"/>
            <w:shd w:val="clear" w:fill="FFFFFF"/>
            <w:vertAlign w:val="baseline"/>
            <w:lang w:val="en-US" w:eastAsia="zh-CN" w:bidi="ar"/>
          </w:rPr>
          <w:t>d</w:t>
        </w:r>
      </w:ins>
      <w:ins w:id="87" w:author="Getnet Yawkal" w:date="2022-12-27T11:02:16Z">
        <w:r>
          <w:rPr>
            <w:rFonts w:hint="default" w:ascii="Times New Roman" w:hAnsi="Times New Roman" w:eastAsia="Tahoma" w:cs="Times New Roman"/>
            <w:i w:val="0"/>
            <w:iCs w:val="0"/>
            <w:caps w:val="0"/>
            <w:color w:val="505050"/>
            <w:spacing w:val="0"/>
            <w:kern w:val="0"/>
            <w:sz w:val="24"/>
            <w:szCs w:val="24"/>
            <w:shd w:val="clear" w:fill="FFFFFF"/>
            <w:vertAlign w:val="baseline"/>
            <w:lang w:val="en-US" w:eastAsia="zh-CN" w:bidi="ar"/>
          </w:rPr>
          <w:t>uct</w:t>
        </w:r>
      </w:ins>
      <w:ins w:id="88" w:author="Getnet Yawkal" w:date="2022-12-27T11:02:17Z">
        <w:r>
          <w:rPr>
            <w:rFonts w:hint="default" w:ascii="Times New Roman" w:hAnsi="Times New Roman" w:eastAsia="Tahoma" w:cs="Times New Roman"/>
            <w:i w:val="0"/>
            <w:iCs w:val="0"/>
            <w:caps w:val="0"/>
            <w:color w:val="505050"/>
            <w:spacing w:val="0"/>
            <w:kern w:val="0"/>
            <w:sz w:val="24"/>
            <w:szCs w:val="24"/>
            <w:shd w:val="clear" w:fill="FFFFFF"/>
            <w:vertAlign w:val="baseline"/>
            <w:lang w:val="en-US" w:eastAsia="zh-CN" w:bidi="ar"/>
          </w:rPr>
          <w:t>)</w:t>
        </w:r>
      </w:ins>
      <w:r>
        <w:rPr>
          <w:sz w:val="24"/>
          <w:szCs w:val="24"/>
        </w:rPr>
        <w:commentReference w:id="20"/>
      </w:r>
      <w:r>
        <w:rPr>
          <w:rFonts w:hint="default" w:ascii="Times New Roman" w:hAnsi="Times New Roman" w:eastAsia="Tahoma" w:cs="Times New Roman"/>
          <w:i w:val="0"/>
          <w:iCs w:val="0"/>
          <w:caps w:val="0"/>
          <w:color w:val="505050"/>
          <w:spacing w:val="0"/>
          <w:kern w:val="0"/>
          <w:sz w:val="24"/>
          <w:szCs w:val="24"/>
          <w:shd w:val="clear" w:fill="FFFFFF"/>
          <w:vertAlign w:val="baseline"/>
          <w:lang w:val="en-US" w:eastAsia="zh-CN" w:bidi="ar"/>
        </w:rPr>
        <w:t xml:space="preserve"> for </w:t>
      </w:r>
      <w:r>
        <w:rPr>
          <w:rFonts w:hint="default" w:ascii="Times New Roman" w:hAnsi="Times New Roman" w:eastAsia="Tahoma" w:cs="Times New Roman"/>
          <w:i w:val="0"/>
          <w:iCs w:val="0"/>
          <w:color w:val="505050"/>
          <w:spacing w:val="0"/>
          <w:kern w:val="0"/>
          <w:sz w:val="24"/>
          <w:szCs w:val="24"/>
          <w:shd w:val="clear" w:fill="FFFFFF"/>
          <w:vertAlign w:val="baseline"/>
          <w:lang w:val="en-US" w:eastAsia="zh-CN" w:bidi="ar"/>
        </w:rPr>
        <w:t>expatriates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spacing w:before="0" w:beforeAutospacing="0" w:after="0" w:afterAutospacing="0" w:line="360" w:lineRule="auto"/>
        <w:ind w:left="0" w:leftChars="0" w:right="958" w:rightChars="0" w:firstLine="0" w:firstLineChars="0"/>
        <w:jc w:val="both"/>
        <w:textAlignment w:val="baseline"/>
        <w:rPr>
          <w:rFonts w:hint="default" w:ascii="Times New Roman" w:hAnsi="Times New Roman" w:eastAsia="Tahoma" w:cs="Times New Roman"/>
          <w:i w:val="0"/>
          <w:iCs w:val="0"/>
          <w:caps w:val="0"/>
          <w:color w:val="505050"/>
          <w:spacing w:val="0"/>
          <w:kern w:val="0"/>
          <w:sz w:val="24"/>
          <w:szCs w:val="24"/>
          <w:shd w:val="clear" w:fill="FFFFFF"/>
          <w:vertAlign w:val="baseline"/>
          <w:lang w:val="en-US" w:eastAsia="zh-CN" w:bidi="ar"/>
        </w:rPr>
      </w:pPr>
      <w:r>
        <w:rPr>
          <w:rFonts w:hint="default" w:ascii="Times New Roman" w:hAnsi="Times New Roman" w:eastAsia="Tahoma" w:cs="Times New Roman"/>
          <w:i w:val="0"/>
          <w:iCs w:val="0"/>
          <w:caps w:val="0"/>
          <w:color w:val="505050"/>
          <w:spacing w:val="0"/>
          <w:kern w:val="0"/>
          <w:sz w:val="24"/>
          <w:szCs w:val="24"/>
          <w:shd w:val="clear" w:fill="FFFFFF"/>
          <w:vertAlign w:val="baseline"/>
          <w:lang w:val="en-US" w:eastAsia="zh-CN" w:bidi="ar"/>
        </w:rPr>
        <w:t>Preparing legal and regulatory compliance checklists</w:t>
      </w:r>
    </w:p>
    <w:p>
      <w:pPr>
        <w:keepNext w:val="0"/>
        <w:keepLines w:val="0"/>
        <w:pageBreakBefore w:val="0"/>
        <w:widowControl/>
        <w:kinsoku/>
        <w:wordWrap/>
        <w:overflowPunct/>
        <w:topLinePunct w:val="0"/>
        <w:autoSpaceDE/>
        <w:autoSpaceDN/>
        <w:bidi w:val="0"/>
        <w:adjustRightInd/>
        <w:snapToGrid/>
        <w:spacing w:after="120" w:line="360" w:lineRule="auto"/>
        <w:rPr>
          <w:rFonts w:hint="default" w:ascii="Times New Roman" w:hAnsi="Times New Roman" w:eastAsia="Tahoma" w:cs="Times New Roman"/>
          <w:i w:val="0"/>
          <w:iCs w:val="0"/>
          <w:caps w:val="0"/>
          <w:color w:val="505050"/>
          <w:spacing w:val="0"/>
          <w:sz w:val="24"/>
          <w:szCs w:val="24"/>
          <w:shd w:val="clear" w:fill="FFFFFF"/>
          <w:lang w:val="en-US"/>
        </w:rPr>
      </w:pPr>
    </w:p>
    <w:p>
      <w:pPr>
        <w:keepNext w:val="0"/>
        <w:keepLines w:val="0"/>
        <w:pageBreakBefore w:val="0"/>
        <w:widowControl/>
        <w:kinsoku/>
        <w:wordWrap/>
        <w:overflowPunct/>
        <w:topLinePunct w:val="0"/>
        <w:autoSpaceDE/>
        <w:autoSpaceDN/>
        <w:bidi w:val="0"/>
        <w:adjustRightInd/>
        <w:snapToGrid/>
        <w:spacing w:after="120" w:line="360" w:lineRule="auto"/>
        <w:rPr>
          <w:rFonts w:hint="default" w:ascii="Times New Roman" w:hAnsi="Times New Roman" w:eastAsia="Tahoma" w:cs="Times New Roman"/>
          <w:b/>
          <w:bCs/>
          <w:i w:val="0"/>
          <w:iCs w:val="0"/>
          <w:caps w:val="0"/>
          <w:color w:val="C00000"/>
          <w:spacing w:val="0"/>
          <w:sz w:val="24"/>
          <w:szCs w:val="24"/>
          <w:shd w:val="clear" w:fill="FFFFFF"/>
          <w:lang w:val="en-US"/>
        </w:rPr>
      </w:pPr>
      <w:r>
        <w:rPr>
          <w:rFonts w:hint="default" w:ascii="Times New Roman" w:hAnsi="Times New Roman" w:eastAsia="Tahoma" w:cs="Times New Roman"/>
          <w:b/>
          <w:bCs/>
          <w:i w:val="0"/>
          <w:iCs w:val="0"/>
          <w:caps w:val="0"/>
          <w:color w:val="C00000"/>
          <w:spacing w:val="0"/>
          <w:sz w:val="24"/>
          <w:szCs w:val="24"/>
          <w:shd w:val="clear" w:fill="FFFFFF"/>
          <w:lang w:val="en-US"/>
        </w:rPr>
        <w:t>Corporate &amp; Finance</w:t>
      </w:r>
    </w:p>
    <w:p>
      <w:pPr>
        <w:keepNext w:val="0"/>
        <w:keepLines w:val="0"/>
        <w:pageBreakBefore w:val="0"/>
        <w:widowControl/>
        <w:kinsoku/>
        <w:wordWrap/>
        <w:overflowPunct/>
        <w:topLinePunct w:val="0"/>
        <w:autoSpaceDE/>
        <w:autoSpaceDN/>
        <w:bidi w:val="0"/>
        <w:adjustRightInd/>
        <w:snapToGrid/>
        <w:spacing w:after="120" w:line="360" w:lineRule="auto"/>
        <w:rPr>
          <w:rFonts w:hint="default" w:ascii="Times New Roman" w:hAnsi="Times New Roman" w:eastAsia="SimSun" w:cs="Times New Roman"/>
          <w:b w:val="0"/>
          <w:bCs w:val="0"/>
          <w:i w:val="0"/>
          <w:iCs w:val="0"/>
          <w:caps w:val="0"/>
          <w:spacing w:val="0"/>
          <w:sz w:val="24"/>
          <w:szCs w:val="24"/>
          <w:shd w:val="clear"/>
          <w:lang w:val="en-US" w:bidi="ar"/>
        </w:rPr>
      </w:pPr>
      <w:r>
        <w:rPr>
          <w:rFonts w:ascii="Times New Roman" w:hAnsi="Times New Roman" w:eastAsia="SimSun" w:cs="Times New Roman"/>
          <w:sz w:val="24"/>
          <w:szCs w:val="24"/>
          <w:lang w:bidi="ar"/>
        </w:rPr>
        <w:t>We provide blue-ribbon co</w:t>
      </w:r>
      <w:r>
        <w:rPr>
          <w:rFonts w:hint="default" w:ascii="Times New Roman" w:hAnsi="Times New Roman" w:eastAsia="SimSun" w:cs="Times New Roman"/>
          <w:sz w:val="24"/>
          <w:szCs w:val="24"/>
          <w:lang w:val="en-US" w:bidi="ar"/>
        </w:rPr>
        <w:t>rporate</w:t>
      </w:r>
      <w:r>
        <w:rPr>
          <w:rFonts w:ascii="Times New Roman" w:hAnsi="Times New Roman" w:eastAsia="SimSun" w:cs="Times New Roman"/>
          <w:sz w:val="24"/>
          <w:szCs w:val="24"/>
          <w:lang w:bidi="ar"/>
        </w:rPr>
        <w:t xml:space="preserve"> and financial legal services and strive to add unmatched value to your business strategies.</w:t>
      </w:r>
      <w:r>
        <w:rPr>
          <w:rFonts w:ascii="Times New Roman" w:hAnsi="Times New Roman" w:eastAsia="SimSun" w:cs="Times New Roman"/>
          <w:b w:val="0"/>
          <w:bCs w:val="0"/>
          <w:i w:val="0"/>
          <w:iCs w:val="0"/>
          <w:caps w:val="0"/>
          <w:spacing w:val="0"/>
          <w:sz w:val="24"/>
          <w:szCs w:val="24"/>
          <w:shd w:val="clear"/>
          <w:lang w:bidi="ar"/>
        </w:rPr>
        <w:t>..</w:t>
      </w:r>
      <w:r>
        <w:rPr>
          <w:sz w:val="24"/>
          <w:szCs w:val="24"/>
        </w:rPr>
        <w:commentReference w:id="21"/>
      </w:r>
      <w:r>
        <w:rPr>
          <w:rFonts w:ascii="Times New Roman" w:hAnsi="Times New Roman" w:eastAsia="SimSun" w:cs="Times New Roman"/>
          <w:b w:val="0"/>
          <w:bCs w:val="0"/>
          <w:i w:val="0"/>
          <w:iCs w:val="0"/>
          <w:caps w:val="0"/>
          <w:spacing w:val="0"/>
          <w:sz w:val="24"/>
          <w:szCs w:val="24"/>
          <w:shd w:val="clear"/>
          <w:lang w:bidi="ar"/>
        </w:rPr>
        <w:t>.</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jc w:val="both"/>
        <w:textAlignment w:val="baseline"/>
        <w:rPr>
          <w:ins w:id="89" w:author="Getnet Yawkal" w:date="2022-12-27T11:09:11Z"/>
          <w:rFonts w:ascii="Times New Roman" w:hAnsi="Times New Roman" w:eastAsia="SimSun" w:cs="Times New Roman"/>
          <w:sz w:val="24"/>
          <w:szCs w:val="24"/>
        </w:rPr>
      </w:pPr>
      <w:del w:id="90" w:author="Getnet Yawkal" w:date="2022-12-27T11:05:51Z">
        <w:r>
          <w:rPr>
            <w:rFonts w:ascii="Times New Roman" w:hAnsi="Times New Roman" w:eastAsia="SimSun" w:cs="Times New Roman"/>
            <w:sz w:val="24"/>
            <w:szCs w:val="24"/>
            <w:lang w:bidi="ar"/>
          </w:rPr>
          <w:delText>We provide blue-ribbon co</w:delText>
        </w:r>
      </w:del>
      <w:del w:id="91" w:author="Getnet Yawkal" w:date="2022-12-27T11:05:51Z">
        <w:r>
          <w:rPr>
            <w:rFonts w:hint="default" w:ascii="Times New Roman" w:hAnsi="Times New Roman" w:eastAsia="SimSun" w:cs="Times New Roman"/>
            <w:sz w:val="24"/>
            <w:szCs w:val="24"/>
            <w:lang w:val="en-US" w:bidi="ar"/>
          </w:rPr>
          <w:delText>rporate</w:delText>
        </w:r>
      </w:del>
      <w:del w:id="92" w:author="Getnet Yawkal" w:date="2022-12-27T11:05:51Z">
        <w:r>
          <w:rPr>
            <w:rFonts w:ascii="Times New Roman" w:hAnsi="Times New Roman" w:eastAsia="SimSun" w:cs="Times New Roman"/>
            <w:sz w:val="24"/>
            <w:szCs w:val="24"/>
            <w:lang w:bidi="ar"/>
          </w:rPr>
          <w:delText xml:space="preserve"> and financial legal services and strive to add unmatched value to your business strategies</w:delText>
        </w:r>
      </w:del>
      <w:del w:id="93" w:author="Getnet Yawkal" w:date="2022-12-27T11:05:51Z">
        <w:r>
          <w:rPr>
            <w:rFonts w:hint="default" w:cs="Times New Roman"/>
            <w:sz w:val="24"/>
            <w:szCs w:val="24"/>
            <w:lang w:val="en-US" w:bidi="ar"/>
          </w:rPr>
          <w:delText>.</w:delText>
        </w:r>
      </w:del>
      <w:r>
        <w:rPr>
          <w:rFonts w:ascii="Times New Roman" w:hAnsi="Times New Roman" w:eastAsia="SimSun" w:cs="Times New Roman"/>
          <w:sz w:val="24"/>
          <w:szCs w:val="24"/>
        </w:rPr>
        <w:t>The booming economy, enticing incentive packages, infrastructural developments, an abandoned and inexpensive labor force, and the country's large population are just a few of the many reasons why investors are choosing Ethiopia as their ideal investment destination.</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jc w:val="both"/>
        <w:textAlignment w:val="baseline"/>
        <w:rPr>
          <w:rFonts w:hint="default" w:ascii="Times New Roman" w:hAnsi="Times New Roman" w:eastAsia="SimSun" w:cs="Times New Roman"/>
          <w:sz w:val="24"/>
          <w:szCs w:val="24"/>
          <w:lang w:val="en-US"/>
        </w:rPr>
      </w:pP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jc w:val="both"/>
        <w:textAlignment w:val="baseline"/>
        <w:rPr>
          <w:rFonts w:hint="default" w:ascii="Times New Roman" w:hAnsi="Times New Roman" w:eastAsia="Tahoma" w:cs="Times New Roman"/>
          <w:i w:val="0"/>
          <w:iCs w:val="0"/>
          <w:color w:val="auto"/>
          <w:spacing w:val="0"/>
          <w:sz w:val="24"/>
          <w:szCs w:val="24"/>
          <w:shd w:val="clear" w:fill="FFFFFF"/>
          <w:vertAlign w:val="baseline"/>
          <w:lang w:val="en-US"/>
        </w:rPr>
      </w:pPr>
      <w:r>
        <w:rPr>
          <w:rFonts w:hint="default" w:ascii="Times New Roman" w:hAnsi="Times New Roman" w:eastAsia="Tahoma" w:cs="Times New Roman"/>
          <w:i w:val="0"/>
          <w:iCs w:val="0"/>
          <w:caps w:val="0"/>
          <w:color w:val="auto"/>
          <w:spacing w:val="0"/>
          <w:sz w:val="24"/>
          <w:szCs w:val="24"/>
          <w:shd w:val="clear" w:fill="FFFFFF"/>
          <w:vertAlign w:val="baseline"/>
          <w:lang w:val="en-US"/>
        </w:rPr>
        <w:t>For years</w:t>
      </w:r>
      <w:ins w:id="94" w:author="Getnet Yawkal" w:date="2022-12-27T11:10:05Z">
        <w:r>
          <w:rPr>
            <w:rFonts w:hint="default" w:eastAsia="Tahoma" w:cs="Times New Roman"/>
            <w:i w:val="0"/>
            <w:iCs w:val="0"/>
            <w:caps w:val="0"/>
            <w:color w:val="auto"/>
            <w:spacing w:val="0"/>
            <w:sz w:val="24"/>
            <w:szCs w:val="24"/>
            <w:shd w:val="clear" w:fill="FFFFFF"/>
            <w:vertAlign w:val="baseline"/>
            <w:lang w:val="en-US"/>
          </w:rPr>
          <w:t>,</w:t>
        </w:r>
      </w:ins>
      <w:r>
        <w:commentReference w:id="22"/>
      </w:r>
      <w:r>
        <w:rPr>
          <w:rFonts w:hint="default" w:ascii="Times New Roman" w:hAnsi="Times New Roman" w:eastAsia="Tahoma" w:cs="Times New Roman"/>
          <w:i w:val="0"/>
          <w:iCs w:val="0"/>
          <w:caps w:val="0"/>
          <w:color w:val="auto"/>
          <w:spacing w:val="0"/>
          <w:sz w:val="24"/>
          <w:szCs w:val="24"/>
          <w:shd w:val="clear" w:fill="FFFFFF"/>
          <w:vertAlign w:val="baseline"/>
          <w:lang w:val="en-US"/>
        </w:rPr>
        <w:t xml:space="preserve"> </w:t>
      </w:r>
      <w:r>
        <w:rPr>
          <w:rFonts w:hint="default" w:ascii="Times New Roman" w:hAnsi="Times New Roman" w:eastAsia="Tahoma" w:cs="Times New Roman"/>
          <w:i w:val="0"/>
          <w:iCs w:val="0"/>
          <w:caps w:val="0"/>
          <w:color w:val="auto"/>
          <w:spacing w:val="0"/>
          <w:sz w:val="24"/>
          <w:szCs w:val="24"/>
          <w:shd w:val="clear" w:fill="FFFFFF"/>
          <w:vertAlign w:val="baseline"/>
        </w:rPr>
        <w:t xml:space="preserve">Getnet Yawkal Law Office </w:t>
      </w:r>
      <w:r>
        <w:rPr>
          <w:rFonts w:hint="default" w:ascii="Times New Roman" w:hAnsi="Times New Roman" w:eastAsia="Tahoma" w:cs="Times New Roman"/>
          <w:i w:val="0"/>
          <w:iCs w:val="0"/>
          <w:caps w:val="0"/>
          <w:color w:val="auto"/>
          <w:spacing w:val="0"/>
          <w:sz w:val="24"/>
          <w:szCs w:val="24"/>
          <w:shd w:val="clear" w:fill="FFFFFF"/>
          <w:vertAlign w:val="baseline"/>
          <w:lang w:val="en-US"/>
        </w:rPr>
        <w:t>has helped foreign i</w:t>
      </w:r>
      <w:r>
        <w:rPr>
          <w:rFonts w:hint="default" w:ascii="Times New Roman" w:hAnsi="Times New Roman" w:eastAsia="Tahoma" w:cs="Times New Roman"/>
          <w:i w:val="0"/>
          <w:iCs w:val="0"/>
          <w:caps w:val="0"/>
          <w:color w:val="auto"/>
          <w:spacing w:val="0"/>
          <w:sz w:val="24"/>
          <w:szCs w:val="24"/>
          <w:shd w:val="clear" w:fill="FFFFFF"/>
          <w:vertAlign w:val="baseline"/>
        </w:rPr>
        <w:t>nvestors</w:t>
      </w:r>
      <w:r>
        <w:rPr>
          <w:rFonts w:hint="default" w:ascii="Times New Roman" w:hAnsi="Times New Roman" w:eastAsia="Tahoma" w:cs="Times New Roman"/>
          <w:i w:val="0"/>
          <w:iCs w:val="0"/>
          <w:caps w:val="0"/>
          <w:color w:val="auto"/>
          <w:spacing w:val="0"/>
          <w:sz w:val="24"/>
          <w:szCs w:val="24"/>
          <w:shd w:val="clear" w:fill="FFFFFF"/>
          <w:vertAlign w:val="baseline"/>
          <w:lang w:val="en-US"/>
        </w:rPr>
        <w:t xml:space="preserve"> and international law firms</w:t>
      </w:r>
      <w:r>
        <w:rPr>
          <w:rFonts w:hint="default" w:ascii="Times New Roman" w:hAnsi="Times New Roman" w:eastAsia="Tahoma" w:cs="Times New Roman"/>
          <w:i w:val="0"/>
          <w:iCs w:val="0"/>
          <w:caps w:val="0"/>
          <w:color w:val="auto"/>
          <w:spacing w:val="0"/>
          <w:sz w:val="24"/>
          <w:szCs w:val="24"/>
          <w:shd w:val="clear" w:fill="FFFFFF"/>
          <w:vertAlign w:val="baseline"/>
        </w:rPr>
        <w:t xml:space="preserve"> </w:t>
      </w:r>
      <w:r>
        <w:rPr>
          <w:rFonts w:hint="default" w:ascii="Times New Roman" w:hAnsi="Times New Roman" w:eastAsia="Tahoma" w:cs="Times New Roman"/>
          <w:i w:val="0"/>
          <w:iCs w:val="0"/>
          <w:caps w:val="0"/>
          <w:color w:val="auto"/>
          <w:spacing w:val="0"/>
          <w:sz w:val="24"/>
          <w:szCs w:val="24"/>
          <w:shd w:val="clear" w:fill="FFFFFF"/>
          <w:vertAlign w:val="baseline"/>
          <w:lang w:val="en-US"/>
        </w:rPr>
        <w:t>by rendering sound legal advi</w:t>
      </w:r>
      <w:ins w:id="95" w:author="Getnet Yawkal" w:date="2022-12-27T11:10:45Z">
        <w:r>
          <w:rPr>
            <w:rFonts w:hint="default" w:eastAsia="Tahoma" w:cs="Times New Roman"/>
            <w:i w:val="0"/>
            <w:iCs w:val="0"/>
            <w:caps w:val="0"/>
            <w:color w:val="auto"/>
            <w:spacing w:val="0"/>
            <w:sz w:val="24"/>
            <w:szCs w:val="24"/>
            <w:shd w:val="clear" w:fill="FFFFFF"/>
            <w:vertAlign w:val="baseline"/>
            <w:lang w:val="en-US"/>
          </w:rPr>
          <w:t>c</w:t>
        </w:r>
      </w:ins>
      <w:ins w:id="96" w:author="Getnet Yawkal" w:date="2022-12-27T11:10:46Z">
        <w:r>
          <w:rPr>
            <w:rFonts w:hint="default" w:eastAsia="Tahoma" w:cs="Times New Roman"/>
            <w:i w:val="0"/>
            <w:iCs w:val="0"/>
            <w:caps w:val="0"/>
            <w:color w:val="auto"/>
            <w:spacing w:val="0"/>
            <w:sz w:val="24"/>
            <w:szCs w:val="24"/>
            <w:shd w:val="clear" w:fill="FFFFFF"/>
            <w:vertAlign w:val="baseline"/>
            <w:lang w:val="en-US"/>
          </w:rPr>
          <w:t>e</w:t>
        </w:r>
      </w:ins>
      <w:commentRangeStart w:id="23"/>
      <w:commentRangeStart w:id="24"/>
      <w:r>
        <w:commentReference w:id="23"/>
      </w:r>
      <w:commentRangeEnd w:id="23"/>
      <w:commentRangeEnd w:id="24"/>
      <w:r>
        <w:commentReference w:id="24"/>
      </w:r>
      <w:del w:id="97" w:author="Getnet Yawkal" w:date="2022-12-27T11:10:45Z">
        <w:r>
          <w:rPr>
            <w:rFonts w:hint="default" w:eastAsia="Tahoma" w:cs="Times New Roman"/>
            <w:i w:val="0"/>
            <w:iCs w:val="0"/>
            <w:caps w:val="0"/>
            <w:color w:val="auto"/>
            <w:spacing w:val="0"/>
            <w:sz w:val="24"/>
            <w:szCs w:val="24"/>
            <w:shd w:val="clear" w:fill="FFFFFF"/>
            <w:vertAlign w:val="baseline"/>
            <w:lang w:val="en-US"/>
          </w:rPr>
          <w:delText>s</w:delText>
        </w:r>
      </w:del>
      <w:del w:id="98" w:author="Getnet Yawkal" w:date="2022-12-27T11:10:44Z">
        <w:r>
          <w:rPr>
            <w:rFonts w:hint="default" w:eastAsia="Tahoma" w:cs="Times New Roman"/>
            <w:i w:val="0"/>
            <w:iCs w:val="0"/>
            <w:caps w:val="0"/>
            <w:color w:val="auto"/>
            <w:spacing w:val="0"/>
            <w:sz w:val="24"/>
            <w:szCs w:val="24"/>
            <w:shd w:val="clear" w:fill="FFFFFF"/>
            <w:vertAlign w:val="baseline"/>
            <w:lang w:val="en-US"/>
          </w:rPr>
          <w:delText>es</w:delText>
        </w:r>
      </w:del>
      <w:r>
        <w:rPr>
          <w:rFonts w:hint="default" w:ascii="Times New Roman" w:hAnsi="Times New Roman" w:eastAsia="Tahoma" w:cs="Times New Roman"/>
          <w:i w:val="0"/>
          <w:iCs w:val="0"/>
          <w:caps w:val="0"/>
          <w:color w:val="auto"/>
          <w:spacing w:val="0"/>
          <w:sz w:val="24"/>
          <w:szCs w:val="24"/>
          <w:shd w:val="clear" w:fill="FFFFFF"/>
          <w:vertAlign w:val="baseline"/>
          <w:lang w:val="en-US"/>
        </w:rPr>
        <w:t xml:space="preserve">, preparing due </w:t>
      </w:r>
      <w:r>
        <w:rPr>
          <w:rFonts w:hint="default" w:ascii="Times New Roman" w:hAnsi="Times New Roman" w:eastAsia="Tahoma" w:cs="Times New Roman"/>
          <w:i w:val="0"/>
          <w:iCs w:val="0"/>
          <w:color w:val="auto"/>
          <w:spacing w:val="0"/>
          <w:sz w:val="24"/>
          <w:szCs w:val="24"/>
          <w:shd w:val="clear" w:fill="FFFFFF"/>
          <w:vertAlign w:val="baseline"/>
          <w:lang w:val="en-US"/>
        </w:rPr>
        <w:t>diligence reports, processing merger</w:t>
      </w:r>
      <w:ins w:id="99" w:author="Getnet Yawkal" w:date="2022-12-27T11:12:16Z">
        <w:r>
          <w:rPr>
            <w:rFonts w:hint="default" w:eastAsia="Tahoma" w:cs="Times New Roman"/>
            <w:i w:val="0"/>
            <w:iCs w:val="0"/>
            <w:color w:val="auto"/>
            <w:spacing w:val="0"/>
            <w:sz w:val="24"/>
            <w:szCs w:val="24"/>
            <w:shd w:val="clear" w:fill="FFFFFF"/>
            <w:vertAlign w:val="baseline"/>
            <w:lang w:val="en-US"/>
          </w:rPr>
          <w:t>s</w:t>
        </w:r>
      </w:ins>
      <w:r>
        <w:rPr>
          <w:rFonts w:hint="default" w:ascii="Times New Roman" w:hAnsi="Times New Roman" w:eastAsia="Tahoma" w:cs="Times New Roman"/>
          <w:i w:val="0"/>
          <w:iCs w:val="0"/>
          <w:color w:val="auto"/>
          <w:spacing w:val="0"/>
          <w:sz w:val="24"/>
          <w:szCs w:val="24"/>
          <w:shd w:val="clear" w:fill="FFFFFF"/>
          <w:vertAlign w:val="baseline"/>
          <w:lang w:val="en-US"/>
        </w:rPr>
        <w:t xml:space="preserve"> and acquisition</w:t>
      </w:r>
      <w:ins w:id="100" w:author="Getnet Yawkal" w:date="2022-12-27T11:12:18Z">
        <w:r>
          <w:rPr>
            <w:rFonts w:hint="default" w:eastAsia="Tahoma" w:cs="Times New Roman"/>
            <w:i w:val="0"/>
            <w:iCs w:val="0"/>
            <w:color w:val="auto"/>
            <w:spacing w:val="0"/>
            <w:sz w:val="24"/>
            <w:szCs w:val="24"/>
            <w:shd w:val="clear" w:fill="FFFFFF"/>
            <w:vertAlign w:val="baseline"/>
            <w:lang w:val="en-US"/>
          </w:rPr>
          <w:t>s</w:t>
        </w:r>
      </w:ins>
      <w:r>
        <w:rPr>
          <w:rFonts w:hint="default" w:ascii="Times New Roman" w:hAnsi="Times New Roman" w:eastAsia="Tahoma" w:cs="Times New Roman"/>
          <w:i w:val="0"/>
          <w:iCs w:val="0"/>
          <w:color w:val="auto"/>
          <w:spacing w:val="0"/>
          <w:sz w:val="24"/>
          <w:szCs w:val="24"/>
          <w:shd w:val="clear" w:fill="FFFFFF"/>
          <w:vertAlign w:val="baseline"/>
          <w:lang w:val="en-US"/>
        </w:rPr>
        <w:t xml:space="preserve"> of target companies, facilitating licensing and registrations</w:t>
      </w:r>
      <w:r>
        <w:commentReference w:id="25"/>
      </w:r>
      <w:del w:id="101" w:author="Getnet Yawkal" w:date="2022-12-27T11:12:49Z">
        <w:r>
          <w:rPr>
            <w:rFonts w:hint="default" w:eastAsia="Tahoma" w:cs="Times New Roman"/>
            <w:i w:val="0"/>
            <w:iCs w:val="0"/>
            <w:color w:val="auto"/>
            <w:spacing w:val="0"/>
            <w:sz w:val="24"/>
            <w:szCs w:val="24"/>
            <w:shd w:val="clear" w:fill="FFFFFF"/>
            <w:vertAlign w:val="baseline"/>
            <w:lang w:val="en-US"/>
          </w:rPr>
          <w:delText>,</w:delText>
        </w:r>
      </w:del>
      <w:r>
        <w:rPr>
          <w:rFonts w:hint="default" w:ascii="Times New Roman" w:hAnsi="Times New Roman" w:eastAsia="Tahoma" w:cs="Times New Roman"/>
          <w:i w:val="0"/>
          <w:iCs w:val="0"/>
          <w:color w:val="auto"/>
          <w:spacing w:val="0"/>
          <w:sz w:val="24"/>
          <w:szCs w:val="24"/>
          <w:shd w:val="clear" w:fill="FFFFFF"/>
          <w:vertAlign w:val="baseline"/>
          <w:lang w:val="en-US"/>
        </w:rPr>
        <w:t xml:space="preserve"> and preparing various legal documents in accordance with clients’ business strategies. </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jc w:val="both"/>
        <w:textAlignment w:val="baseline"/>
        <w:rPr>
          <w:rFonts w:hint="default" w:ascii="Times New Roman" w:hAnsi="Times New Roman" w:eastAsia="Tahoma" w:cs="Times New Roman"/>
          <w:i w:val="0"/>
          <w:iCs w:val="0"/>
          <w:color w:val="auto"/>
          <w:spacing w:val="0"/>
          <w:sz w:val="24"/>
          <w:szCs w:val="24"/>
          <w:shd w:val="clear" w:fill="FFFFFF"/>
          <w:vertAlign w:val="baseline"/>
          <w:lang w:val="en-US"/>
        </w:rPr>
      </w:pPr>
      <w:r>
        <w:rPr>
          <w:rFonts w:hint="default" w:ascii="Times New Roman" w:hAnsi="Times New Roman" w:eastAsia="Tahoma" w:cs="Times New Roman"/>
          <w:i w:val="0"/>
          <w:iCs w:val="0"/>
          <w:color w:val="auto"/>
          <w:spacing w:val="0"/>
          <w:sz w:val="24"/>
          <w:szCs w:val="24"/>
          <w:shd w:val="clear" w:fill="FFFFFF"/>
          <w:vertAlign w:val="baseline"/>
          <w:lang w:val="en-US"/>
        </w:rPr>
        <w:t xml:space="preserve"> </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jc w:val="both"/>
        <w:textAlignment w:val="baseline"/>
        <w:rPr>
          <w:rFonts w:hint="default" w:ascii="Times New Roman" w:hAnsi="Times New Roman" w:eastAsia="Tahoma" w:cs="Times New Roman"/>
          <w:i w:val="0"/>
          <w:iCs w:val="0"/>
          <w:color w:val="auto"/>
          <w:spacing w:val="0"/>
          <w:sz w:val="24"/>
          <w:szCs w:val="24"/>
          <w:shd w:val="clear" w:fill="FFFFFF"/>
          <w:vertAlign w:val="baseline"/>
          <w:lang w:val="en-US"/>
        </w:rPr>
      </w:pPr>
      <w:r>
        <w:rPr>
          <w:rFonts w:hint="default" w:ascii="Times New Roman" w:hAnsi="Times New Roman" w:eastAsia="Tahoma" w:cs="Times New Roman"/>
          <w:i w:val="0"/>
          <w:iCs w:val="0"/>
          <w:color w:val="auto"/>
          <w:spacing w:val="0"/>
          <w:sz w:val="24"/>
          <w:szCs w:val="24"/>
          <w:shd w:val="clear" w:fill="FFFFFF"/>
          <w:vertAlign w:val="baseline"/>
          <w:lang w:val="en-US"/>
        </w:rPr>
        <w:t>Our knowledgeable and resourceful resources</w:t>
      </w:r>
      <w:r>
        <w:rPr>
          <w:rFonts w:hint="default" w:ascii="Times New Roman" w:hAnsi="Times New Roman" w:eastAsia="Tahoma" w:cs="Times New Roman"/>
          <w:i w:val="0"/>
          <w:iCs w:val="0"/>
          <w:caps w:val="0"/>
          <w:color w:val="auto"/>
          <w:spacing w:val="0"/>
          <w:sz w:val="24"/>
          <w:szCs w:val="24"/>
          <w:shd w:val="clear" w:fill="FFFFFF"/>
          <w:vertAlign w:val="baseline"/>
          <w:lang w:val="en-US"/>
        </w:rPr>
        <w:t xml:space="preserve"> in commercial, competition, tax, finance, and foreign exchange laws of Ethiopia have helped our </w:t>
      </w:r>
      <w:r>
        <w:rPr>
          <w:rFonts w:hint="default" w:ascii="Times New Roman" w:hAnsi="Times New Roman" w:eastAsia="Tahoma" w:cs="Times New Roman"/>
          <w:i w:val="0"/>
          <w:iCs w:val="0"/>
          <w:color w:val="auto"/>
          <w:spacing w:val="0"/>
          <w:sz w:val="24"/>
          <w:szCs w:val="24"/>
          <w:shd w:val="clear" w:fill="FFFFFF"/>
          <w:vertAlign w:val="baseline"/>
          <w:lang w:val="en-US"/>
        </w:rPr>
        <w:t xml:space="preserve">clients to update themselves from time to time and keep up with the dynamic changes the corporate and finance sectors have introduced over the years. </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jc w:val="both"/>
        <w:textAlignment w:val="baseline"/>
        <w:rPr>
          <w:rFonts w:hint="default" w:ascii="Times New Roman" w:hAnsi="Times New Roman" w:eastAsia="Tahoma" w:cs="Times New Roman"/>
          <w:i w:val="0"/>
          <w:iCs w:val="0"/>
          <w:color w:val="auto"/>
          <w:spacing w:val="0"/>
          <w:sz w:val="24"/>
          <w:szCs w:val="24"/>
          <w:shd w:val="clear" w:fill="FFFFFF"/>
          <w:vertAlign w:val="baseline"/>
          <w:lang w:val="en-US"/>
        </w:rPr>
      </w:pP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jc w:val="both"/>
        <w:textAlignment w:val="baseline"/>
        <w:rPr>
          <w:rFonts w:hint="default" w:ascii="Times New Roman" w:hAnsi="Times New Roman" w:eastAsia="Tahoma" w:cs="Times New Roman"/>
          <w:i w:val="0"/>
          <w:iCs w:val="0"/>
          <w:caps w:val="0"/>
          <w:color w:val="auto"/>
          <w:spacing w:val="0"/>
          <w:sz w:val="24"/>
          <w:szCs w:val="24"/>
          <w:shd w:val="clear" w:fill="FFFFFF"/>
          <w:vertAlign w:val="baseline"/>
        </w:rPr>
      </w:pPr>
      <w:r>
        <w:rPr>
          <w:rFonts w:hint="default" w:ascii="Times New Roman" w:hAnsi="Times New Roman" w:eastAsia="Tahoma" w:cs="Times New Roman"/>
          <w:i w:val="0"/>
          <w:iCs w:val="0"/>
          <w:caps w:val="0"/>
          <w:color w:val="auto"/>
          <w:spacing w:val="0"/>
          <w:sz w:val="24"/>
          <w:szCs w:val="24"/>
          <w:shd w:val="clear" w:fill="FFFFFF"/>
          <w:vertAlign w:val="baseline"/>
          <w:lang w:val="en-US"/>
        </w:rPr>
        <w:t>W</w:t>
      </w:r>
      <w:r>
        <w:rPr>
          <w:rFonts w:hint="default" w:ascii="Times New Roman" w:hAnsi="Times New Roman" w:eastAsia="Tahoma" w:cs="Times New Roman"/>
          <w:i w:val="0"/>
          <w:iCs w:val="0"/>
          <w:caps w:val="0"/>
          <w:color w:val="auto"/>
          <w:spacing w:val="0"/>
          <w:sz w:val="24"/>
          <w:szCs w:val="24"/>
          <w:shd w:val="clear" w:fill="FFFFFF"/>
          <w:vertAlign w:val="baseline"/>
        </w:rPr>
        <w:t>ith extensive experience in rendering sound legal advi</w:t>
      </w:r>
      <w:r>
        <w:rPr>
          <w:rFonts w:hint="default" w:ascii="Times New Roman" w:hAnsi="Times New Roman" w:eastAsia="Tahoma" w:cs="Times New Roman"/>
          <w:i w:val="0"/>
          <w:iCs w:val="0"/>
          <w:caps w:val="0"/>
          <w:color w:val="auto"/>
          <w:spacing w:val="0"/>
          <w:sz w:val="24"/>
          <w:szCs w:val="24"/>
          <w:shd w:val="clear" w:fill="FFFFFF"/>
          <w:vertAlign w:val="baseline"/>
          <w:lang w:val="en-US"/>
        </w:rPr>
        <w:t>ce,</w:t>
      </w:r>
      <w:r>
        <w:rPr>
          <w:rFonts w:hint="default" w:ascii="Times New Roman" w:hAnsi="Times New Roman" w:eastAsia="Tahoma" w:cs="Times New Roman"/>
          <w:i w:val="0"/>
          <w:iCs w:val="0"/>
          <w:caps w:val="0"/>
          <w:color w:val="auto"/>
          <w:spacing w:val="0"/>
          <w:sz w:val="24"/>
          <w:szCs w:val="24"/>
          <w:shd w:val="clear" w:fill="FFFFFF"/>
          <w:vertAlign w:val="baseline"/>
        </w:rPr>
        <w:t xml:space="preserve"> drafting quality legal documents</w:t>
      </w:r>
      <w:r>
        <w:rPr>
          <w:rFonts w:hint="default" w:ascii="Times New Roman" w:hAnsi="Times New Roman" w:eastAsia="Tahoma" w:cs="Times New Roman"/>
          <w:i w:val="0"/>
          <w:iCs w:val="0"/>
          <w:caps w:val="0"/>
          <w:color w:val="auto"/>
          <w:spacing w:val="0"/>
          <w:sz w:val="24"/>
          <w:szCs w:val="24"/>
          <w:shd w:val="clear" w:fill="FFFFFF"/>
          <w:vertAlign w:val="baseline"/>
          <w:lang w:val="en-US"/>
        </w:rPr>
        <w:t>, and representing clients’ interests, we</w:t>
      </w:r>
      <w:r>
        <w:rPr>
          <w:rFonts w:hint="default" w:ascii="Times New Roman" w:hAnsi="Times New Roman" w:eastAsia="Tahoma" w:cs="Times New Roman"/>
          <w:i w:val="0"/>
          <w:iCs w:val="0"/>
          <w:caps w:val="0"/>
          <w:color w:val="auto"/>
          <w:spacing w:val="0"/>
          <w:sz w:val="24"/>
          <w:szCs w:val="24"/>
          <w:shd w:val="clear" w:fill="FFFFFF"/>
          <w:vertAlign w:val="baseline"/>
        </w:rPr>
        <w:t xml:space="preserve"> strive </w:t>
      </w:r>
      <w:r>
        <w:rPr>
          <w:rFonts w:hint="default" w:ascii="Times New Roman" w:hAnsi="Times New Roman" w:eastAsia="Tahoma" w:cs="Times New Roman"/>
          <w:i w:val="0"/>
          <w:iCs w:val="0"/>
          <w:caps w:val="0"/>
          <w:color w:val="auto"/>
          <w:spacing w:val="0"/>
          <w:sz w:val="24"/>
          <w:szCs w:val="24"/>
          <w:shd w:val="clear" w:fill="FFFFFF"/>
          <w:vertAlign w:val="baseline"/>
          <w:lang w:val="en-US"/>
        </w:rPr>
        <w:t>to</w:t>
      </w:r>
      <w:r>
        <w:rPr>
          <w:rFonts w:hint="default" w:ascii="Times New Roman" w:hAnsi="Times New Roman" w:eastAsia="Tahoma" w:cs="Times New Roman"/>
          <w:i w:val="0"/>
          <w:iCs w:val="0"/>
          <w:caps w:val="0"/>
          <w:color w:val="auto"/>
          <w:spacing w:val="0"/>
          <w:sz w:val="24"/>
          <w:szCs w:val="24"/>
          <w:shd w:val="clear" w:fill="FFFFFF"/>
          <w:vertAlign w:val="baseline"/>
        </w:rPr>
        <w:t xml:space="preserve"> </w:t>
      </w:r>
      <w:r>
        <w:rPr>
          <w:rFonts w:hint="default" w:ascii="Times New Roman" w:hAnsi="Times New Roman" w:eastAsia="Tahoma" w:cs="Times New Roman"/>
          <w:i w:val="0"/>
          <w:iCs w:val="0"/>
          <w:caps w:val="0"/>
          <w:color w:val="auto"/>
          <w:spacing w:val="0"/>
          <w:sz w:val="24"/>
          <w:szCs w:val="24"/>
          <w:shd w:val="clear" w:fill="FFFFFF"/>
          <w:vertAlign w:val="baseline"/>
          <w:lang w:val="en-US"/>
        </w:rPr>
        <w:t>provide</w:t>
      </w:r>
      <w:r>
        <w:rPr>
          <w:rFonts w:hint="default" w:ascii="Times New Roman" w:hAnsi="Times New Roman" w:eastAsia="Tahoma" w:cs="Times New Roman"/>
          <w:i w:val="0"/>
          <w:iCs w:val="0"/>
          <w:caps w:val="0"/>
          <w:color w:val="auto"/>
          <w:spacing w:val="0"/>
          <w:sz w:val="24"/>
          <w:szCs w:val="24"/>
          <w:shd w:val="clear" w:fill="FFFFFF"/>
          <w:vertAlign w:val="baseline"/>
        </w:rPr>
        <w:t xml:space="preserve"> you with </w:t>
      </w:r>
      <w:r>
        <w:commentReference w:id="26"/>
      </w:r>
      <w:del w:id="102" w:author="Getnet Yawkal" w:date="2022-12-27T11:16:08Z">
        <w:r>
          <w:rPr>
            <w:rFonts w:hint="default" w:ascii="Times New Roman" w:hAnsi="Times New Roman" w:eastAsia="Tahoma" w:cs="Times New Roman"/>
            <w:i w:val="0"/>
            <w:iCs w:val="0"/>
            <w:caps w:val="0"/>
            <w:color w:val="auto"/>
            <w:spacing w:val="0"/>
            <w:sz w:val="24"/>
            <w:szCs w:val="24"/>
            <w:shd w:val="clear" w:fill="FFFFFF"/>
            <w:vertAlign w:val="baseline"/>
            <w:lang w:val="en-US"/>
          </w:rPr>
          <w:delText>a</w:delText>
        </w:r>
      </w:del>
      <w:r>
        <w:rPr>
          <w:rFonts w:hint="default" w:ascii="Times New Roman" w:hAnsi="Times New Roman" w:eastAsia="Tahoma" w:cs="Times New Roman"/>
          <w:i w:val="0"/>
          <w:iCs w:val="0"/>
          <w:caps w:val="0"/>
          <w:color w:val="auto"/>
          <w:spacing w:val="0"/>
          <w:sz w:val="24"/>
          <w:szCs w:val="24"/>
          <w:shd w:val="clear" w:fill="FFFFFF"/>
          <w:vertAlign w:val="baseline"/>
          <w:lang w:val="en-US"/>
        </w:rPr>
        <w:t xml:space="preserve"> </w:t>
      </w:r>
      <w:r>
        <w:rPr>
          <w:rFonts w:hint="default" w:ascii="Times New Roman" w:hAnsi="Times New Roman" w:eastAsia="Tahoma" w:cs="Times New Roman"/>
          <w:i w:val="0"/>
          <w:iCs w:val="0"/>
          <w:caps w:val="0"/>
          <w:color w:val="auto"/>
          <w:spacing w:val="0"/>
          <w:sz w:val="24"/>
          <w:szCs w:val="24"/>
          <w:shd w:val="clear" w:fill="FFFFFF"/>
          <w:vertAlign w:val="baseline"/>
        </w:rPr>
        <w:t xml:space="preserve">proper legal guidance with the </w:t>
      </w:r>
      <w:r>
        <w:rPr>
          <w:rFonts w:hint="default" w:ascii="Times New Roman" w:hAnsi="Times New Roman" w:eastAsia="Tahoma" w:cs="Times New Roman"/>
          <w:i w:val="0"/>
          <w:iCs w:val="0"/>
          <w:caps w:val="0"/>
          <w:color w:val="auto"/>
          <w:spacing w:val="0"/>
          <w:sz w:val="24"/>
          <w:szCs w:val="24"/>
          <w:shd w:val="clear" w:fill="FFFFFF"/>
          <w:vertAlign w:val="baseline"/>
          <w:lang w:val="en-US"/>
        </w:rPr>
        <w:t>goal</w:t>
      </w:r>
      <w:r>
        <w:rPr>
          <w:rFonts w:hint="default" w:ascii="Times New Roman" w:hAnsi="Times New Roman" w:eastAsia="Tahoma" w:cs="Times New Roman"/>
          <w:i w:val="0"/>
          <w:iCs w:val="0"/>
          <w:caps w:val="0"/>
          <w:color w:val="auto"/>
          <w:spacing w:val="0"/>
          <w:sz w:val="24"/>
          <w:szCs w:val="24"/>
          <w:shd w:val="clear" w:fill="FFFFFF"/>
          <w:vertAlign w:val="baseline"/>
        </w:rPr>
        <w:t xml:space="preserve"> of putting you in the most advantageous position possible.</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jc w:val="both"/>
        <w:textAlignment w:val="baseline"/>
        <w:rPr>
          <w:rFonts w:hint="default" w:ascii="Times New Roman" w:hAnsi="Times New Roman" w:eastAsia="Tahoma" w:cs="Times New Roman"/>
          <w:i w:val="0"/>
          <w:iCs w:val="0"/>
          <w:caps w:val="0"/>
          <w:color w:val="505050"/>
          <w:spacing w:val="0"/>
          <w:sz w:val="24"/>
          <w:szCs w:val="24"/>
          <w:shd w:val="clear" w:fill="FFFFFF"/>
          <w:vertAlign w:val="baseline"/>
        </w:rPr>
      </w:pP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jc w:val="both"/>
        <w:textAlignment w:val="baseline"/>
        <w:rPr>
          <w:rFonts w:hint="default" w:ascii="Times New Roman" w:hAnsi="Times New Roman" w:eastAsia="Tahoma" w:cs="Times New Roman"/>
          <w:i w:val="0"/>
          <w:iCs w:val="0"/>
          <w:caps w:val="0"/>
          <w:color w:val="0000FF"/>
          <w:spacing w:val="0"/>
          <w:sz w:val="24"/>
          <w:szCs w:val="24"/>
          <w:shd w:val="clear" w:fill="FFFFFF"/>
          <w:vertAlign w:val="baseline"/>
          <w:lang w:val="en-US"/>
        </w:rPr>
      </w:pPr>
      <w:r>
        <w:rPr>
          <w:rFonts w:hint="default" w:ascii="Times New Roman" w:hAnsi="Times New Roman" w:eastAsia="Tahoma"/>
          <w:i w:val="0"/>
          <w:iCs w:val="0"/>
          <w:caps w:val="0"/>
          <w:color w:val="0000FF"/>
          <w:spacing w:val="0"/>
          <w:sz w:val="24"/>
          <w:szCs w:val="24"/>
          <w:shd w:val="clear" w:fill="FFFFFF"/>
          <w:vertAlign w:val="baseline"/>
          <w:lang w:val="en-US"/>
        </w:rPr>
        <w:t>We offer excellent corporate and financial legal services and endeavor to add unparalleled value to your business strategies.</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jc w:val="center"/>
        <w:textAlignment w:val="baseline"/>
        <w:rPr>
          <w:rFonts w:hint="default" w:ascii="Times New Roman" w:hAnsi="Times New Roman" w:eastAsia="Tahoma" w:cs="Times New Roman"/>
          <w:b/>
          <w:bCs/>
          <w:i w:val="0"/>
          <w:iCs w:val="0"/>
          <w:caps w:val="0"/>
          <w:color w:val="C00000"/>
          <w:spacing w:val="0"/>
          <w:kern w:val="0"/>
          <w:sz w:val="24"/>
          <w:szCs w:val="24"/>
          <w:shd w:val="clear" w:fill="FFFFFF"/>
          <w:vertAlign w:val="baseline"/>
          <w:lang w:val="en-US" w:eastAsia="zh-CN" w:bidi="ar"/>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jc w:val="center"/>
        <w:textAlignment w:val="baseline"/>
        <w:rPr>
          <w:rFonts w:hint="default" w:ascii="Times New Roman" w:hAnsi="Times New Roman" w:eastAsia="Tahoma" w:cs="Times New Roman"/>
          <w:b/>
          <w:bCs/>
          <w:i w:val="0"/>
          <w:iCs w:val="0"/>
          <w:caps w:val="0"/>
          <w:color w:val="auto"/>
          <w:spacing w:val="0"/>
          <w:kern w:val="0"/>
          <w:sz w:val="24"/>
          <w:szCs w:val="24"/>
          <w:shd w:val="clear" w:fill="FFFFFF"/>
          <w:vertAlign w:val="baseline"/>
          <w:lang w:val="en-US" w:eastAsia="zh-CN" w:bidi="ar"/>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jc w:val="center"/>
        <w:textAlignment w:val="baseline"/>
        <w:rPr>
          <w:rFonts w:hint="default" w:ascii="Times New Roman" w:hAnsi="Times New Roman" w:eastAsia="Tahoma" w:cs="Times New Roman"/>
          <w:b/>
          <w:bCs/>
          <w:i w:val="0"/>
          <w:iCs w:val="0"/>
          <w:caps w:val="0"/>
          <w:color w:val="auto"/>
          <w:spacing w:val="0"/>
          <w:kern w:val="0"/>
          <w:sz w:val="24"/>
          <w:szCs w:val="24"/>
          <w:shd w:val="clear" w:fill="FFFFFF"/>
          <w:vertAlign w:val="baseline"/>
          <w:lang w:val="en-US" w:eastAsia="zh-CN" w:bidi="ar"/>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jc w:val="center"/>
        <w:textAlignment w:val="baseline"/>
        <w:rPr>
          <w:rFonts w:hint="default" w:ascii="Times New Roman" w:hAnsi="Times New Roman" w:eastAsia="Tahoma" w:cs="Times New Roman"/>
          <w:b/>
          <w:bCs/>
          <w:i w:val="0"/>
          <w:iCs w:val="0"/>
          <w:caps w:val="0"/>
          <w:color w:val="auto"/>
          <w:spacing w:val="0"/>
          <w:kern w:val="0"/>
          <w:sz w:val="24"/>
          <w:szCs w:val="24"/>
          <w:shd w:val="clear" w:fill="FFFFFF"/>
          <w:vertAlign w:val="baseline"/>
          <w:lang w:val="en-US" w:eastAsia="zh-CN" w:bidi="ar"/>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jc w:val="center"/>
        <w:textAlignment w:val="baseline"/>
        <w:rPr>
          <w:rFonts w:hint="default" w:ascii="Times New Roman" w:hAnsi="Times New Roman" w:eastAsia="Tahoma" w:cs="Times New Roman"/>
          <w:b/>
          <w:bCs/>
          <w:i w:val="0"/>
          <w:iCs w:val="0"/>
          <w:caps w:val="0"/>
          <w:color w:val="auto"/>
          <w:spacing w:val="0"/>
          <w:kern w:val="0"/>
          <w:sz w:val="24"/>
          <w:szCs w:val="24"/>
          <w:shd w:val="clear" w:fill="FFFFFF"/>
          <w:vertAlign w:val="baseline"/>
          <w:lang w:val="en-US" w:eastAsia="zh-CN" w:bidi="ar"/>
        </w:rPr>
      </w:pPr>
      <w:r>
        <w:rPr>
          <w:rFonts w:hint="default" w:ascii="Times New Roman" w:hAnsi="Times New Roman" w:eastAsia="Tahoma" w:cs="Times New Roman"/>
          <w:b/>
          <w:bCs/>
          <w:i w:val="0"/>
          <w:iCs w:val="0"/>
          <w:caps w:val="0"/>
          <w:color w:val="auto"/>
          <w:spacing w:val="0"/>
          <w:kern w:val="0"/>
          <w:sz w:val="24"/>
          <w:szCs w:val="24"/>
          <w:shd w:val="clear" w:fill="FFFFFF"/>
          <w:vertAlign w:val="baseline"/>
          <w:lang w:val="en-US" w:eastAsia="zh-CN" w:bidi="ar"/>
        </w:rPr>
        <w:t>Some of our Services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leftChars="0" w:right="958" w:rightChars="0" w:firstLine="0" w:firstLineChars="0"/>
        <w:jc w:val="both"/>
        <w:textAlignment w:val="baseline"/>
        <w:rPr>
          <w:ins w:id="103" w:author="Getnet Yawkal" w:date="2022-12-27T11:17:55Z"/>
          <w:rFonts w:hint="default" w:ascii="Times New Roman" w:hAnsi="Times New Roman" w:eastAsia="Tahoma" w:cs="Times New Roman"/>
          <w:b w:val="0"/>
          <w:bCs w:val="0"/>
          <w:i w:val="0"/>
          <w:iCs w:val="0"/>
          <w:caps w:val="0"/>
          <w:color w:val="505050"/>
          <w:spacing w:val="0"/>
          <w:kern w:val="0"/>
          <w:sz w:val="24"/>
          <w:szCs w:val="24"/>
          <w:shd w:val="clear" w:fill="FFFFFF"/>
          <w:vertAlign w:val="baseline"/>
          <w:lang w:val="en-US" w:eastAsia="zh-CN" w:bidi="ar"/>
        </w:rPr>
      </w:pPr>
      <w:r>
        <w:rPr>
          <w:rFonts w:hint="default" w:ascii="Times New Roman" w:hAnsi="Times New Roman" w:eastAsia="Tahoma" w:cs="Times New Roman"/>
          <w:b w:val="0"/>
          <w:bCs w:val="0"/>
          <w:i w:val="0"/>
          <w:iCs w:val="0"/>
          <w:caps w:val="0"/>
          <w:color w:val="505050"/>
          <w:spacing w:val="0"/>
          <w:kern w:val="0"/>
          <w:sz w:val="24"/>
          <w:szCs w:val="24"/>
          <w:shd w:val="clear" w:fill="FFFFFF"/>
          <w:vertAlign w:val="baseline"/>
          <w:lang w:val="en-US" w:eastAsia="zh-CN" w:bidi="ar"/>
        </w:rPr>
        <w:t>Drafting  institutional documents, i.e., Memorandum and Articles of Association</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leftChars="0" w:right="958" w:rightChars="0" w:firstLine="0" w:firstLineChars="0"/>
        <w:jc w:val="both"/>
        <w:textAlignment w:val="baseline"/>
        <w:rPr>
          <w:rFonts w:hint="default" w:ascii="Times New Roman" w:hAnsi="Times New Roman" w:eastAsia="Tahoma" w:cs="Times New Roman"/>
          <w:b w:val="0"/>
          <w:bCs w:val="0"/>
          <w:i w:val="0"/>
          <w:iCs w:val="0"/>
          <w:caps w:val="0"/>
          <w:color w:val="505050"/>
          <w:spacing w:val="0"/>
          <w:kern w:val="0"/>
          <w:sz w:val="24"/>
          <w:szCs w:val="24"/>
          <w:shd w:val="clear" w:fill="FFFFFF"/>
          <w:vertAlign w:val="baseline"/>
          <w:lang w:val="en-US" w:eastAsia="zh-CN" w:bidi="ar"/>
        </w:rPr>
      </w:pPr>
      <w:ins w:id="104" w:author="Getnet Yawkal" w:date="2022-12-27T11:17:58Z">
        <w:r>
          <w:rPr>
            <w:rFonts w:hint="default" w:ascii="Times New Roman" w:hAnsi="Times New Roman" w:eastAsia="Tahoma" w:cs="Times New Roman"/>
            <w:b w:val="0"/>
            <w:bCs w:val="0"/>
            <w:i w:val="0"/>
            <w:iCs w:val="0"/>
            <w:caps w:val="0"/>
            <w:color w:val="505050"/>
            <w:spacing w:val="0"/>
            <w:kern w:val="0"/>
            <w:sz w:val="24"/>
            <w:szCs w:val="24"/>
            <w:shd w:val="clear" w:fill="FFFFFF"/>
            <w:vertAlign w:val="baseline"/>
            <w:lang w:val="en-US" w:eastAsia="zh-CN" w:bidi="ar"/>
          </w:rPr>
          <w:t>Re</w:t>
        </w:r>
      </w:ins>
      <w:ins w:id="105" w:author="Getnet Yawkal" w:date="2022-12-27T11:17:59Z">
        <w:r>
          <w:rPr>
            <w:rFonts w:hint="default" w:ascii="Times New Roman" w:hAnsi="Times New Roman" w:eastAsia="Tahoma" w:cs="Times New Roman"/>
            <w:b w:val="0"/>
            <w:bCs w:val="0"/>
            <w:i w:val="0"/>
            <w:iCs w:val="0"/>
            <w:caps w:val="0"/>
            <w:color w:val="505050"/>
            <w:spacing w:val="0"/>
            <w:kern w:val="0"/>
            <w:sz w:val="24"/>
            <w:szCs w:val="24"/>
            <w:shd w:val="clear" w:fill="FFFFFF"/>
            <w:vertAlign w:val="baseline"/>
            <w:lang w:val="en-US" w:eastAsia="zh-CN" w:bidi="ar"/>
          </w:rPr>
          <w:t>gister</w:t>
        </w:r>
      </w:ins>
      <w:ins w:id="106" w:author="Getnet Yawkal" w:date="2022-12-27T11:18:00Z">
        <w:r>
          <w:rPr>
            <w:rFonts w:hint="default" w:ascii="Times New Roman" w:hAnsi="Times New Roman" w:eastAsia="Tahoma" w:cs="Times New Roman"/>
            <w:b w:val="0"/>
            <w:bCs w:val="0"/>
            <w:i w:val="0"/>
            <w:iCs w:val="0"/>
            <w:caps w:val="0"/>
            <w:color w:val="505050"/>
            <w:spacing w:val="0"/>
            <w:kern w:val="0"/>
            <w:sz w:val="24"/>
            <w:szCs w:val="24"/>
            <w:shd w:val="clear" w:fill="FFFFFF"/>
            <w:vertAlign w:val="baseline"/>
            <w:lang w:val="en-US" w:eastAsia="zh-CN" w:bidi="ar"/>
          </w:rPr>
          <w:t>ing</w:t>
        </w:r>
      </w:ins>
      <w:ins w:id="107" w:author="Getnet Yawkal" w:date="2022-12-27T11:18:02Z">
        <w:r>
          <w:rPr>
            <w:rFonts w:hint="default" w:ascii="Times New Roman" w:hAnsi="Times New Roman" w:eastAsia="Tahoma" w:cs="Times New Roman"/>
            <w:b w:val="0"/>
            <w:bCs w:val="0"/>
            <w:i w:val="0"/>
            <w:iCs w:val="0"/>
            <w:caps w:val="0"/>
            <w:color w:val="505050"/>
            <w:spacing w:val="0"/>
            <w:kern w:val="0"/>
            <w:sz w:val="24"/>
            <w:szCs w:val="24"/>
            <w:shd w:val="clear" w:fill="FFFFFF"/>
            <w:vertAlign w:val="baseline"/>
            <w:lang w:val="en-US" w:eastAsia="zh-CN" w:bidi="ar"/>
          </w:rPr>
          <w:t xml:space="preserve"> </w:t>
        </w:r>
      </w:ins>
      <w:ins w:id="108" w:author="Getnet Yawkal" w:date="2022-12-27T11:18:07Z">
        <w:r>
          <w:rPr>
            <w:rFonts w:hint="default" w:ascii="Times New Roman" w:hAnsi="Times New Roman" w:eastAsia="Tahoma" w:cs="Times New Roman"/>
            <w:b w:val="0"/>
            <w:bCs w:val="0"/>
            <w:i w:val="0"/>
            <w:iCs w:val="0"/>
            <w:caps w:val="0"/>
            <w:color w:val="505050"/>
            <w:spacing w:val="0"/>
            <w:kern w:val="0"/>
            <w:sz w:val="24"/>
            <w:szCs w:val="24"/>
            <w:shd w:val="clear" w:fill="FFFFFF"/>
            <w:vertAlign w:val="baseline"/>
            <w:lang w:val="en-US" w:eastAsia="zh-CN" w:bidi="ar"/>
          </w:rPr>
          <w:t>b</w:t>
        </w:r>
      </w:ins>
      <w:ins w:id="109" w:author="Getnet Yawkal" w:date="2022-12-27T11:18:08Z">
        <w:r>
          <w:rPr>
            <w:rFonts w:hint="default" w:ascii="Times New Roman" w:hAnsi="Times New Roman" w:eastAsia="Tahoma" w:cs="Times New Roman"/>
            <w:b w:val="0"/>
            <w:bCs w:val="0"/>
            <w:i w:val="0"/>
            <w:iCs w:val="0"/>
            <w:caps w:val="0"/>
            <w:color w:val="505050"/>
            <w:spacing w:val="0"/>
            <w:kern w:val="0"/>
            <w:sz w:val="24"/>
            <w:szCs w:val="24"/>
            <w:shd w:val="clear" w:fill="FFFFFF"/>
            <w:vertAlign w:val="baseline"/>
            <w:lang w:val="en-US" w:eastAsia="zh-CN" w:bidi="ar"/>
          </w:rPr>
          <w:t>usines</w:t>
        </w:r>
      </w:ins>
      <w:ins w:id="110" w:author="Getnet Yawkal" w:date="2022-12-27T11:18:09Z">
        <w:r>
          <w:rPr>
            <w:rFonts w:hint="default" w:ascii="Times New Roman" w:hAnsi="Times New Roman" w:eastAsia="Tahoma" w:cs="Times New Roman"/>
            <w:b w:val="0"/>
            <w:bCs w:val="0"/>
            <w:i w:val="0"/>
            <w:iCs w:val="0"/>
            <w:caps w:val="0"/>
            <w:color w:val="505050"/>
            <w:spacing w:val="0"/>
            <w:kern w:val="0"/>
            <w:sz w:val="24"/>
            <w:szCs w:val="24"/>
            <w:shd w:val="clear" w:fill="FFFFFF"/>
            <w:vertAlign w:val="baseline"/>
            <w:lang w:val="en-US" w:eastAsia="zh-CN" w:bidi="ar"/>
          </w:rPr>
          <w:t>s org</w:t>
        </w:r>
      </w:ins>
      <w:ins w:id="111" w:author="Getnet Yawkal" w:date="2022-12-27T11:18:10Z">
        <w:r>
          <w:rPr>
            <w:rFonts w:hint="default" w:ascii="Times New Roman" w:hAnsi="Times New Roman" w:eastAsia="Tahoma" w:cs="Times New Roman"/>
            <w:b w:val="0"/>
            <w:bCs w:val="0"/>
            <w:i w:val="0"/>
            <w:iCs w:val="0"/>
            <w:caps w:val="0"/>
            <w:color w:val="505050"/>
            <w:spacing w:val="0"/>
            <w:kern w:val="0"/>
            <w:sz w:val="24"/>
            <w:szCs w:val="24"/>
            <w:shd w:val="clear" w:fill="FFFFFF"/>
            <w:vertAlign w:val="baseline"/>
            <w:lang w:val="en-US" w:eastAsia="zh-CN" w:bidi="ar"/>
          </w:rPr>
          <w:t>anizat</w:t>
        </w:r>
      </w:ins>
      <w:ins w:id="112" w:author="Getnet Yawkal" w:date="2022-12-27T11:18:11Z">
        <w:r>
          <w:rPr>
            <w:rFonts w:hint="default" w:ascii="Times New Roman" w:hAnsi="Times New Roman" w:eastAsia="Tahoma" w:cs="Times New Roman"/>
            <w:b w:val="0"/>
            <w:bCs w:val="0"/>
            <w:i w:val="0"/>
            <w:iCs w:val="0"/>
            <w:caps w:val="0"/>
            <w:color w:val="505050"/>
            <w:spacing w:val="0"/>
            <w:kern w:val="0"/>
            <w:sz w:val="24"/>
            <w:szCs w:val="24"/>
            <w:shd w:val="clear" w:fill="FFFFFF"/>
            <w:vertAlign w:val="baseline"/>
            <w:lang w:val="en-US" w:eastAsia="zh-CN" w:bidi="ar"/>
          </w:rPr>
          <w:t>ions</w:t>
        </w:r>
      </w:ins>
      <w:r>
        <w:rPr>
          <w:sz w:val="24"/>
          <w:szCs w:val="24"/>
        </w:rPr>
        <w:commentReference w:id="27"/>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right="958" w:rightChars="0"/>
        <w:jc w:val="both"/>
        <w:textAlignment w:val="baseline"/>
        <w:rPr>
          <w:rFonts w:hint="default" w:ascii="Times New Roman" w:hAnsi="Times New Roman" w:eastAsia="Tahoma" w:cs="Times New Roman"/>
          <w:b w:val="0"/>
          <w:bCs w:val="0"/>
          <w:i w:val="0"/>
          <w:iCs w:val="0"/>
          <w:caps w:val="0"/>
          <w:color w:val="505050"/>
          <w:spacing w:val="0"/>
          <w:kern w:val="0"/>
          <w:sz w:val="24"/>
          <w:szCs w:val="24"/>
          <w:shd w:val="clear" w:fill="FFFFFF"/>
          <w:vertAlign w:val="baseline"/>
          <w:lang w:val="en-US" w:eastAsia="zh-CN" w:bidi="ar"/>
        </w:rPr>
      </w:pPr>
      <w:r>
        <w:rPr>
          <w:rFonts w:hint="default" w:ascii="Times New Roman" w:hAnsi="Times New Roman" w:eastAsia="Tahoma" w:cs="Times New Roman"/>
          <w:b w:val="0"/>
          <w:bCs w:val="0"/>
          <w:i w:val="0"/>
          <w:iCs w:val="0"/>
          <w:caps w:val="0"/>
          <w:color w:val="505050"/>
          <w:spacing w:val="0"/>
          <w:kern w:val="0"/>
          <w:sz w:val="24"/>
          <w:szCs w:val="24"/>
          <w:shd w:val="clear" w:fill="FFFFFF"/>
          <w:vertAlign w:val="baseline"/>
          <w:lang w:val="en-US" w:eastAsia="zh-CN" w:bidi="ar"/>
        </w:rPr>
        <w:t>Incorporating subsidiary companies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right="958" w:rightChars="0"/>
        <w:jc w:val="both"/>
        <w:textAlignment w:val="baseline"/>
        <w:rPr>
          <w:rFonts w:hint="default" w:ascii="Times New Roman" w:hAnsi="Times New Roman" w:eastAsia="Tahoma" w:cs="Times New Roman"/>
          <w:b w:val="0"/>
          <w:bCs w:val="0"/>
          <w:i w:val="0"/>
          <w:iCs w:val="0"/>
          <w:caps w:val="0"/>
          <w:color w:val="505050"/>
          <w:spacing w:val="0"/>
          <w:kern w:val="0"/>
          <w:sz w:val="24"/>
          <w:szCs w:val="24"/>
          <w:shd w:val="clear" w:fill="FFFFFF"/>
          <w:vertAlign w:val="baseline"/>
          <w:lang w:val="en-US" w:eastAsia="zh-CN" w:bidi="ar"/>
        </w:rPr>
      </w:pPr>
      <w:r>
        <w:rPr>
          <w:rFonts w:hint="default" w:ascii="Times New Roman" w:hAnsi="Times New Roman" w:eastAsia="Tahoma" w:cs="Times New Roman"/>
          <w:b w:val="0"/>
          <w:bCs w:val="0"/>
          <w:i w:val="0"/>
          <w:iCs w:val="0"/>
          <w:caps w:val="0"/>
          <w:color w:val="505050"/>
          <w:spacing w:val="0"/>
          <w:kern w:val="0"/>
          <w:sz w:val="24"/>
          <w:szCs w:val="24"/>
          <w:shd w:val="clear" w:fill="FFFFFF"/>
          <w:vertAlign w:val="baseline"/>
          <w:lang w:val="en-US" w:eastAsia="zh-CN" w:bidi="ar"/>
        </w:rPr>
        <w:t>Registering commercial representative/ liaison offices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right="958" w:rightChars="0"/>
        <w:jc w:val="both"/>
        <w:textAlignment w:val="baseline"/>
        <w:rPr>
          <w:rFonts w:hint="default" w:ascii="Times New Roman" w:hAnsi="Times New Roman" w:eastAsia="Tahoma" w:cs="Times New Roman"/>
          <w:b w:val="0"/>
          <w:bCs w:val="0"/>
          <w:i w:val="0"/>
          <w:iCs w:val="0"/>
          <w:caps w:val="0"/>
          <w:color w:val="505050"/>
          <w:spacing w:val="0"/>
          <w:kern w:val="0"/>
          <w:sz w:val="24"/>
          <w:szCs w:val="24"/>
          <w:shd w:val="clear" w:fill="FFFFFF"/>
          <w:vertAlign w:val="baseline"/>
          <w:lang w:val="en-US" w:eastAsia="zh-CN" w:bidi="ar"/>
        </w:rPr>
      </w:pPr>
      <w:r>
        <w:rPr>
          <w:rFonts w:hint="default" w:ascii="Times New Roman" w:hAnsi="Times New Roman" w:eastAsia="Tahoma" w:cs="Times New Roman"/>
          <w:b w:val="0"/>
          <w:bCs w:val="0"/>
          <w:i w:val="0"/>
          <w:iCs w:val="0"/>
          <w:caps w:val="0"/>
          <w:color w:val="505050"/>
          <w:spacing w:val="0"/>
          <w:kern w:val="0"/>
          <w:sz w:val="24"/>
          <w:szCs w:val="24"/>
          <w:shd w:val="clear" w:fill="FFFFFF"/>
          <w:vertAlign w:val="baseline"/>
          <w:lang w:val="en-US" w:eastAsia="zh-CN" w:bidi="ar"/>
        </w:rPr>
        <w:t>Registering holding companies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right="958" w:rightChars="0"/>
        <w:jc w:val="both"/>
        <w:textAlignment w:val="baseline"/>
        <w:rPr>
          <w:rFonts w:hint="default" w:ascii="Times New Roman" w:hAnsi="Times New Roman" w:eastAsia="Tahoma" w:cs="Times New Roman"/>
          <w:b w:val="0"/>
          <w:bCs w:val="0"/>
          <w:i w:val="0"/>
          <w:iCs w:val="0"/>
          <w:caps w:val="0"/>
          <w:color w:val="505050"/>
          <w:spacing w:val="0"/>
          <w:kern w:val="0"/>
          <w:sz w:val="24"/>
          <w:szCs w:val="24"/>
          <w:highlight w:val="none"/>
          <w:shd w:val="clear" w:fill="FFFFFF"/>
          <w:vertAlign w:val="baseline"/>
          <w:lang w:val="en-US" w:eastAsia="zh-CN" w:bidi="ar"/>
        </w:rPr>
      </w:pPr>
      <w:r>
        <w:rPr>
          <w:rFonts w:hint="default" w:ascii="Times New Roman" w:hAnsi="Times New Roman" w:eastAsia="Tahoma" w:cs="Times New Roman"/>
          <w:b w:val="0"/>
          <w:bCs w:val="0"/>
          <w:i w:val="0"/>
          <w:iCs w:val="0"/>
          <w:caps w:val="0"/>
          <w:color w:val="505050"/>
          <w:spacing w:val="0"/>
          <w:kern w:val="0"/>
          <w:sz w:val="24"/>
          <w:szCs w:val="24"/>
          <w:highlight w:val="none"/>
          <w:shd w:val="clear" w:fill="FFFFFF"/>
          <w:vertAlign w:val="baseline"/>
          <w:lang w:val="en-US" w:eastAsia="zh-CN" w:bidi="ar"/>
        </w:rPr>
        <w:t>Registering branch offices of foreign business organization incorporated abroad.</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right="958" w:rightChars="0"/>
        <w:jc w:val="both"/>
        <w:textAlignment w:val="baseline"/>
        <w:rPr>
          <w:rFonts w:hint="default" w:ascii="Times New Roman" w:hAnsi="Times New Roman" w:eastAsia="Tahoma" w:cs="Times New Roman"/>
          <w:b w:val="0"/>
          <w:bCs w:val="0"/>
          <w:i w:val="0"/>
          <w:iCs w:val="0"/>
          <w:caps w:val="0"/>
          <w:color w:val="505050"/>
          <w:spacing w:val="0"/>
          <w:kern w:val="0"/>
          <w:sz w:val="24"/>
          <w:szCs w:val="24"/>
          <w:shd w:val="clear" w:fill="FFFFFF"/>
          <w:vertAlign w:val="baseline"/>
          <w:lang w:val="en-US" w:eastAsia="zh-CN" w:bidi="ar"/>
        </w:rPr>
      </w:pPr>
      <w:r>
        <w:rPr>
          <w:rFonts w:hint="default" w:ascii="Times New Roman" w:hAnsi="Times New Roman" w:eastAsia="Tahoma" w:cs="Times New Roman"/>
          <w:b w:val="0"/>
          <w:bCs w:val="0"/>
          <w:i w:val="0"/>
          <w:iCs w:val="0"/>
          <w:caps w:val="0"/>
          <w:color w:val="505050"/>
          <w:spacing w:val="0"/>
          <w:kern w:val="0"/>
          <w:sz w:val="24"/>
          <w:szCs w:val="24"/>
          <w:shd w:val="clear" w:fill="FFFFFF"/>
          <w:vertAlign w:val="baseline"/>
          <w:lang w:val="en-US" w:eastAsia="zh-CN" w:bidi="ar"/>
        </w:rPr>
        <w:t>Registering branch offices of foreign chambers of commerce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right="0" w:rightChars="0"/>
        <w:jc w:val="both"/>
        <w:textAlignment w:val="baseline"/>
        <w:rPr>
          <w:rFonts w:hint="default" w:ascii="Times New Roman" w:hAnsi="Times New Roman" w:eastAsia="Tahoma" w:cs="Times New Roman"/>
          <w:b w:val="0"/>
          <w:bCs w:val="0"/>
          <w:i w:val="0"/>
          <w:iCs w:val="0"/>
          <w:caps w:val="0"/>
          <w:color w:val="505050"/>
          <w:spacing w:val="0"/>
          <w:kern w:val="0"/>
          <w:sz w:val="24"/>
          <w:szCs w:val="24"/>
          <w:shd w:val="clear" w:fill="FFFFFF"/>
          <w:vertAlign w:val="baseline"/>
          <w:lang w:val="en-US" w:eastAsia="zh-CN" w:bidi="ar"/>
        </w:rPr>
      </w:pPr>
      <w:r>
        <w:rPr>
          <w:rFonts w:hint="default" w:ascii="Times New Roman" w:hAnsi="Times New Roman" w:eastAsia="Tahoma" w:cs="Times New Roman"/>
          <w:b w:val="0"/>
          <w:bCs w:val="0"/>
          <w:i w:val="0"/>
          <w:iCs w:val="0"/>
          <w:caps w:val="0"/>
          <w:color w:val="505050"/>
          <w:spacing w:val="0"/>
          <w:kern w:val="0"/>
          <w:sz w:val="24"/>
          <w:szCs w:val="24"/>
          <w:shd w:val="clear" w:fill="FFFFFF"/>
          <w:vertAlign w:val="baseline"/>
          <w:lang w:val="en-US" w:eastAsia="zh-CN" w:bidi="ar"/>
        </w:rPr>
        <w:t>Drafting and reviewing share purchase agreements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right="0" w:rightChars="0"/>
        <w:jc w:val="both"/>
        <w:textAlignment w:val="baseline"/>
        <w:rPr>
          <w:rFonts w:hint="default" w:ascii="Times New Roman" w:hAnsi="Times New Roman" w:eastAsia="Tahoma" w:cs="Times New Roman"/>
          <w:b w:val="0"/>
          <w:bCs w:val="0"/>
          <w:i w:val="0"/>
          <w:iCs w:val="0"/>
          <w:caps w:val="0"/>
          <w:color w:val="505050"/>
          <w:spacing w:val="0"/>
          <w:kern w:val="0"/>
          <w:sz w:val="24"/>
          <w:szCs w:val="24"/>
          <w:shd w:val="clear" w:fill="FFFFFF"/>
          <w:vertAlign w:val="baseline"/>
          <w:lang w:val="en-US" w:eastAsia="zh-CN" w:bidi="ar"/>
        </w:rPr>
      </w:pPr>
      <w:r>
        <w:rPr>
          <w:rFonts w:hint="default" w:ascii="Times New Roman" w:hAnsi="Times New Roman" w:eastAsia="Tahoma" w:cs="Times New Roman"/>
          <w:b w:val="0"/>
          <w:bCs w:val="0"/>
          <w:i w:val="0"/>
          <w:iCs w:val="0"/>
          <w:caps w:val="0"/>
          <w:color w:val="505050"/>
          <w:spacing w:val="0"/>
          <w:kern w:val="0"/>
          <w:sz w:val="24"/>
          <w:szCs w:val="24"/>
          <w:shd w:val="clear" w:fill="FFFFFF"/>
          <w:vertAlign w:val="baseline"/>
          <w:lang w:val="en-US" w:eastAsia="zh-CN" w:bidi="ar"/>
        </w:rPr>
        <w:t>Drafting and registering a franchise agreement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right="0" w:rightChars="0"/>
        <w:jc w:val="both"/>
        <w:textAlignment w:val="baseline"/>
        <w:rPr>
          <w:rFonts w:hint="default" w:ascii="Times New Roman" w:hAnsi="Times New Roman" w:eastAsia="Tahoma" w:cs="Times New Roman"/>
          <w:b w:val="0"/>
          <w:bCs w:val="0"/>
          <w:i w:val="0"/>
          <w:iCs w:val="0"/>
          <w:caps w:val="0"/>
          <w:color w:val="505050"/>
          <w:spacing w:val="0"/>
          <w:kern w:val="0"/>
          <w:sz w:val="24"/>
          <w:szCs w:val="24"/>
          <w:shd w:val="clear" w:fill="FFFFFF"/>
          <w:vertAlign w:val="baseline"/>
          <w:lang w:val="en-US" w:eastAsia="zh-CN" w:bidi="ar"/>
        </w:rPr>
      </w:pPr>
      <w:r>
        <w:rPr>
          <w:rFonts w:hint="default" w:ascii="Times New Roman" w:hAnsi="Times New Roman" w:eastAsia="Tahoma" w:cs="Times New Roman"/>
          <w:b w:val="0"/>
          <w:bCs w:val="0"/>
          <w:i w:val="0"/>
          <w:iCs w:val="0"/>
          <w:caps w:val="0"/>
          <w:color w:val="505050"/>
          <w:spacing w:val="0"/>
          <w:kern w:val="0"/>
          <w:sz w:val="24"/>
          <w:szCs w:val="24"/>
          <w:shd w:val="clear" w:fill="FFFFFF"/>
          <w:vertAlign w:val="baseline"/>
          <w:lang w:val="en-US" w:eastAsia="zh-CN" w:bidi="ar"/>
        </w:rPr>
        <w:t>Drafting and reviewing “promise of sale” agreements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right="0" w:rightChars="0"/>
        <w:jc w:val="both"/>
        <w:textAlignment w:val="baseline"/>
        <w:rPr>
          <w:rFonts w:hint="default" w:ascii="Times New Roman" w:hAnsi="Times New Roman" w:eastAsia="Tahoma" w:cs="Times New Roman"/>
          <w:b w:val="0"/>
          <w:bCs w:val="0"/>
          <w:i w:val="0"/>
          <w:iCs w:val="0"/>
          <w:caps w:val="0"/>
          <w:color w:val="505050"/>
          <w:spacing w:val="0"/>
          <w:kern w:val="0"/>
          <w:sz w:val="24"/>
          <w:szCs w:val="24"/>
          <w:shd w:val="clear" w:fill="FFFFFF"/>
          <w:vertAlign w:val="baseline"/>
          <w:lang w:val="en-US" w:eastAsia="zh-CN" w:bidi="ar"/>
        </w:rPr>
      </w:pPr>
      <w:r>
        <w:rPr>
          <w:rFonts w:hint="default" w:ascii="Times New Roman" w:hAnsi="Times New Roman" w:eastAsia="Tahoma" w:cs="Times New Roman"/>
          <w:b w:val="0"/>
          <w:bCs w:val="0"/>
          <w:i w:val="0"/>
          <w:iCs w:val="0"/>
          <w:caps w:val="0"/>
          <w:color w:val="505050"/>
          <w:spacing w:val="0"/>
          <w:kern w:val="0"/>
          <w:sz w:val="24"/>
          <w:szCs w:val="24"/>
          <w:shd w:val="clear" w:fill="FFFFFF"/>
          <w:vertAlign w:val="baseline"/>
          <w:lang w:val="en-US" w:eastAsia="zh-CN" w:bidi="ar"/>
        </w:rPr>
        <w:t>Registering project offices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right="0" w:rightChars="0"/>
        <w:jc w:val="both"/>
        <w:textAlignment w:val="baseline"/>
        <w:rPr>
          <w:rFonts w:hint="default" w:ascii="Times New Roman" w:hAnsi="Times New Roman" w:eastAsia="Tahoma" w:cs="Times New Roman"/>
          <w:b w:val="0"/>
          <w:bCs w:val="0"/>
          <w:i w:val="0"/>
          <w:iCs w:val="0"/>
          <w:caps w:val="0"/>
          <w:color w:val="505050"/>
          <w:spacing w:val="0"/>
          <w:kern w:val="0"/>
          <w:sz w:val="24"/>
          <w:szCs w:val="24"/>
          <w:shd w:val="clear" w:fill="FFFFFF"/>
          <w:vertAlign w:val="baseline"/>
          <w:lang w:val="en-US" w:eastAsia="zh-CN" w:bidi="ar"/>
        </w:rPr>
      </w:pPr>
      <w:r>
        <w:rPr>
          <w:rFonts w:hint="default" w:ascii="Times New Roman" w:hAnsi="Times New Roman" w:eastAsia="Tahoma" w:cs="Times New Roman"/>
          <w:b w:val="0"/>
          <w:bCs w:val="0"/>
          <w:i w:val="0"/>
          <w:iCs w:val="0"/>
          <w:caps w:val="0"/>
          <w:color w:val="505050"/>
          <w:spacing w:val="0"/>
          <w:kern w:val="0"/>
          <w:sz w:val="24"/>
          <w:szCs w:val="24"/>
          <w:shd w:val="clear" w:fill="FFFFFF"/>
          <w:vertAlign w:val="baseline"/>
          <w:lang w:val="en-US" w:eastAsia="zh-CN" w:bidi="ar"/>
        </w:rPr>
        <w:t>Drafting and reviewing technology transfer agreements (TTA)</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right="0" w:rightChars="0"/>
        <w:jc w:val="both"/>
        <w:textAlignment w:val="baseline"/>
        <w:rPr>
          <w:rFonts w:hint="default" w:ascii="Times New Roman" w:hAnsi="Times New Roman" w:eastAsia="Tahoma" w:cs="Times New Roman"/>
          <w:b w:val="0"/>
          <w:bCs w:val="0"/>
          <w:i w:val="0"/>
          <w:iCs w:val="0"/>
          <w:caps w:val="0"/>
          <w:color w:val="505050"/>
          <w:spacing w:val="0"/>
          <w:kern w:val="0"/>
          <w:sz w:val="24"/>
          <w:szCs w:val="24"/>
          <w:shd w:val="clear" w:fill="FFFFFF"/>
          <w:vertAlign w:val="baseline"/>
          <w:lang w:val="en-US" w:eastAsia="zh-CN" w:bidi="ar"/>
        </w:rPr>
      </w:pPr>
      <w:r>
        <w:rPr>
          <w:rFonts w:hint="default" w:ascii="Times New Roman" w:hAnsi="Times New Roman" w:eastAsia="Tahoma" w:cs="Times New Roman"/>
          <w:b w:val="0"/>
          <w:bCs w:val="0"/>
          <w:i w:val="0"/>
          <w:iCs w:val="0"/>
          <w:caps w:val="0"/>
          <w:color w:val="505050"/>
          <w:spacing w:val="0"/>
          <w:kern w:val="0"/>
          <w:sz w:val="24"/>
          <w:szCs w:val="24"/>
          <w:shd w:val="clear" w:fill="FFFFFF"/>
          <w:vertAlign w:val="baseline"/>
          <w:lang w:val="en-US" w:eastAsia="zh-CN" w:bidi="ar"/>
        </w:rPr>
        <w:t>Drafting and reviewing security documents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right="0" w:rightChars="0"/>
        <w:jc w:val="both"/>
        <w:textAlignment w:val="baseline"/>
        <w:rPr>
          <w:rFonts w:hint="default" w:ascii="Times New Roman" w:hAnsi="Times New Roman" w:eastAsia="Tahoma" w:cs="Times New Roman"/>
          <w:b w:val="0"/>
          <w:bCs w:val="0"/>
          <w:i w:val="0"/>
          <w:iCs w:val="0"/>
          <w:caps w:val="0"/>
          <w:color w:val="505050"/>
          <w:spacing w:val="0"/>
          <w:kern w:val="0"/>
          <w:sz w:val="24"/>
          <w:szCs w:val="24"/>
          <w:shd w:val="clear" w:fill="FFFFFF"/>
          <w:vertAlign w:val="baseline"/>
          <w:lang w:val="en-US" w:eastAsia="zh-CN" w:bidi="ar"/>
        </w:rPr>
      </w:pPr>
      <w:r>
        <w:rPr>
          <w:rFonts w:hint="default" w:ascii="Times New Roman" w:hAnsi="Times New Roman" w:eastAsia="Tahoma" w:cs="Times New Roman"/>
          <w:b w:val="0"/>
          <w:bCs w:val="0"/>
          <w:i w:val="0"/>
          <w:iCs w:val="0"/>
          <w:caps w:val="0"/>
          <w:color w:val="505050"/>
          <w:spacing w:val="0"/>
          <w:kern w:val="0"/>
          <w:sz w:val="24"/>
          <w:szCs w:val="24"/>
          <w:shd w:val="clear" w:fill="FFFFFF"/>
          <w:vertAlign w:val="baseline"/>
          <w:lang w:val="en-US" w:eastAsia="zh-CN" w:bidi="ar"/>
        </w:rPr>
        <w:t>Drafting and reviewing loan agreements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right="0" w:rightChars="0"/>
        <w:jc w:val="both"/>
        <w:textAlignment w:val="baseline"/>
        <w:rPr>
          <w:rFonts w:hint="default" w:ascii="Times New Roman" w:hAnsi="Times New Roman" w:eastAsia="Tahoma" w:cs="Times New Roman"/>
          <w:b w:val="0"/>
          <w:bCs w:val="0"/>
          <w:i w:val="0"/>
          <w:iCs w:val="0"/>
          <w:caps w:val="0"/>
          <w:color w:val="505050"/>
          <w:spacing w:val="0"/>
          <w:kern w:val="0"/>
          <w:sz w:val="24"/>
          <w:szCs w:val="24"/>
          <w:shd w:val="clear" w:fill="FFFFFF"/>
          <w:vertAlign w:val="baseline"/>
          <w:lang w:val="en-US" w:eastAsia="zh-CN" w:bidi="ar"/>
        </w:rPr>
      </w:pPr>
      <w:r>
        <w:rPr>
          <w:rFonts w:hint="default" w:ascii="Times New Roman" w:hAnsi="Times New Roman" w:eastAsia="Tahoma" w:cs="Times New Roman"/>
          <w:b w:val="0"/>
          <w:bCs w:val="0"/>
          <w:i w:val="0"/>
          <w:iCs w:val="0"/>
          <w:caps w:val="0"/>
          <w:color w:val="505050"/>
          <w:spacing w:val="0"/>
          <w:kern w:val="0"/>
          <w:sz w:val="24"/>
          <w:szCs w:val="24"/>
          <w:shd w:val="clear" w:fill="FFFFFF"/>
          <w:vertAlign w:val="baseline"/>
          <w:lang w:val="en-US" w:eastAsia="zh-CN" w:bidi="ar"/>
        </w:rPr>
        <w:t>Drafting and reviewing investment and shareholders’ agreements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right="0" w:rightChars="0"/>
        <w:jc w:val="both"/>
        <w:textAlignment w:val="baseline"/>
        <w:rPr>
          <w:rFonts w:hint="default" w:ascii="Times New Roman" w:hAnsi="Times New Roman" w:eastAsia="Tahoma" w:cs="Times New Roman"/>
          <w:b w:val="0"/>
          <w:bCs w:val="0"/>
          <w:i w:val="0"/>
          <w:iCs w:val="0"/>
          <w:caps w:val="0"/>
          <w:color w:val="505050"/>
          <w:spacing w:val="0"/>
          <w:kern w:val="0"/>
          <w:sz w:val="24"/>
          <w:szCs w:val="24"/>
          <w:shd w:val="clear" w:fill="FFFFFF"/>
          <w:vertAlign w:val="baseline"/>
          <w:lang w:val="en-US" w:eastAsia="zh-CN" w:bidi="ar"/>
        </w:rPr>
      </w:pPr>
      <w:r>
        <w:rPr>
          <w:rFonts w:hint="default" w:ascii="Times New Roman" w:hAnsi="Times New Roman" w:eastAsia="Tahoma" w:cs="Times New Roman"/>
          <w:b w:val="0"/>
          <w:bCs w:val="0"/>
          <w:i w:val="0"/>
          <w:iCs w:val="0"/>
          <w:caps w:val="0"/>
          <w:color w:val="505050"/>
          <w:spacing w:val="0"/>
          <w:kern w:val="0"/>
          <w:sz w:val="24"/>
          <w:szCs w:val="24"/>
          <w:shd w:val="clear" w:fill="FFFFFF"/>
          <w:vertAlign w:val="baseline"/>
          <w:lang w:val="en-US" w:eastAsia="zh-CN" w:bidi="ar"/>
        </w:rPr>
        <w:t>Preparing due diligence reports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right="0" w:rightChars="0"/>
        <w:jc w:val="both"/>
        <w:textAlignment w:val="baseline"/>
        <w:rPr>
          <w:rFonts w:hint="default" w:ascii="Times New Roman" w:hAnsi="Times New Roman" w:eastAsia="Tahoma" w:cs="Times New Roman"/>
          <w:b w:val="0"/>
          <w:bCs w:val="0"/>
          <w:i w:val="0"/>
          <w:iCs w:val="0"/>
          <w:caps w:val="0"/>
          <w:color w:val="505050"/>
          <w:spacing w:val="0"/>
          <w:kern w:val="0"/>
          <w:sz w:val="24"/>
          <w:szCs w:val="24"/>
          <w:shd w:val="clear" w:fill="FFFFFF"/>
          <w:vertAlign w:val="baseline"/>
          <w:lang w:val="en-US" w:eastAsia="zh-CN" w:bidi="ar"/>
        </w:rPr>
      </w:pPr>
      <w:r>
        <w:rPr>
          <w:rFonts w:hint="default" w:ascii="Times New Roman" w:hAnsi="Times New Roman" w:cs="Times New Roman"/>
          <w:sz w:val="24"/>
          <w:szCs w:val="24"/>
          <w:lang w:val="en-US"/>
        </w:rPr>
        <w:t>P</w:t>
      </w:r>
      <w:r>
        <w:rPr>
          <w:rFonts w:ascii="Times New Roman" w:hAnsi="Times New Roman" w:cs="Times New Roman"/>
          <w:sz w:val="24"/>
          <w:szCs w:val="24"/>
        </w:rPr>
        <w:t>rocessing a target company's merger and acquisition, as well as the sale or acquisition of shares and takeovers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right="0" w:rightChars="0"/>
        <w:jc w:val="both"/>
        <w:textAlignment w:val="baseline"/>
        <w:rPr>
          <w:rFonts w:hint="default" w:ascii="Times New Roman" w:hAnsi="Times New Roman" w:eastAsia="Tahoma" w:cs="Times New Roman"/>
          <w:b w:val="0"/>
          <w:bCs w:val="0"/>
          <w:i w:val="0"/>
          <w:iCs w:val="0"/>
          <w:caps w:val="0"/>
          <w:color w:val="505050"/>
          <w:spacing w:val="0"/>
          <w:kern w:val="0"/>
          <w:sz w:val="24"/>
          <w:szCs w:val="24"/>
          <w:shd w:val="clear" w:fill="FFFFFF"/>
          <w:vertAlign w:val="baseline"/>
          <w:lang w:val="en-US" w:eastAsia="zh-CN" w:bidi="ar"/>
        </w:rPr>
      </w:pPr>
      <w:r>
        <w:rPr>
          <w:rFonts w:hint="default" w:ascii="Times New Roman" w:hAnsi="Times New Roman" w:eastAsia="Tahoma" w:cs="Times New Roman"/>
          <w:b w:val="0"/>
          <w:bCs w:val="0"/>
          <w:i w:val="0"/>
          <w:iCs w:val="0"/>
          <w:caps w:val="0"/>
          <w:color w:val="505050"/>
          <w:spacing w:val="0"/>
          <w:kern w:val="0"/>
          <w:sz w:val="24"/>
          <w:szCs w:val="24"/>
          <w:shd w:val="clear" w:fill="FFFFFF"/>
          <w:vertAlign w:val="baseline"/>
          <w:lang w:val="en-US" w:eastAsia="zh-CN" w:bidi="ar"/>
        </w:rPr>
        <w:t>Assisting with the issuance of investment permits, commercial registration certificates, and business licenses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right="0" w:rightChars="0"/>
        <w:jc w:val="both"/>
        <w:textAlignment w:val="baseline"/>
        <w:rPr>
          <w:rFonts w:hint="default" w:ascii="Times New Roman" w:hAnsi="Times New Roman" w:eastAsia="Tahoma" w:cs="Times New Roman"/>
          <w:b w:val="0"/>
          <w:bCs w:val="0"/>
          <w:i w:val="0"/>
          <w:iCs w:val="0"/>
          <w:caps w:val="0"/>
          <w:color w:val="505050"/>
          <w:spacing w:val="0"/>
          <w:kern w:val="0"/>
          <w:sz w:val="24"/>
          <w:szCs w:val="24"/>
          <w:shd w:val="clear" w:fill="FFFFFF"/>
          <w:vertAlign w:val="baseline"/>
          <w:lang w:val="en-US" w:eastAsia="zh-CN" w:bidi="ar"/>
        </w:rPr>
      </w:pPr>
      <w:r>
        <w:rPr>
          <w:rFonts w:hint="default" w:ascii="Times New Roman" w:hAnsi="Times New Roman" w:eastAsia="Tahoma" w:cs="Times New Roman"/>
          <w:b w:val="0"/>
          <w:bCs w:val="0"/>
          <w:i w:val="0"/>
          <w:iCs w:val="0"/>
          <w:caps w:val="0"/>
          <w:color w:val="505050"/>
          <w:spacing w:val="0"/>
          <w:kern w:val="0"/>
          <w:sz w:val="24"/>
          <w:szCs w:val="24"/>
          <w:shd w:val="clear" w:fill="FFFFFF"/>
          <w:vertAlign w:val="baseline"/>
          <w:lang w:val="en-US" w:eastAsia="zh-CN" w:bidi="ar"/>
        </w:rPr>
        <w:t>Advising on trade, investment, competition, tax and foreign exchange laws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right="0" w:rightChars="0"/>
        <w:jc w:val="both"/>
        <w:textAlignment w:val="baseline"/>
        <w:rPr>
          <w:rFonts w:hint="default" w:ascii="Times New Roman" w:hAnsi="Times New Roman" w:eastAsia="Tahoma" w:cs="Times New Roman"/>
          <w:b w:val="0"/>
          <w:bCs w:val="0"/>
          <w:i w:val="0"/>
          <w:iCs w:val="0"/>
          <w:caps w:val="0"/>
          <w:color w:val="505050"/>
          <w:spacing w:val="0"/>
          <w:kern w:val="0"/>
          <w:sz w:val="24"/>
          <w:szCs w:val="24"/>
          <w:shd w:val="clear" w:fill="FFFFFF"/>
          <w:vertAlign w:val="baseline"/>
          <w:lang w:val="en-US" w:eastAsia="zh-CN" w:bidi="ar"/>
        </w:rPr>
      </w:pPr>
      <w:r>
        <w:rPr>
          <w:rFonts w:hint="default" w:ascii="Times New Roman" w:hAnsi="Times New Roman" w:eastAsia="Tahoma" w:cs="Times New Roman"/>
          <w:b w:val="0"/>
          <w:bCs w:val="0"/>
          <w:i w:val="0"/>
          <w:iCs w:val="0"/>
          <w:caps w:val="0"/>
          <w:color w:val="505050"/>
          <w:spacing w:val="0"/>
          <w:kern w:val="0"/>
          <w:sz w:val="24"/>
          <w:szCs w:val="24"/>
          <w:shd w:val="clear" w:fill="FFFFFF"/>
          <w:vertAlign w:val="baseline"/>
          <w:lang w:val="en-US" w:eastAsia="zh-CN" w:bidi="ar"/>
        </w:rPr>
        <w:t>Advising on retention and utilization of export earnings and inward remittances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right="0" w:rightChars="0"/>
        <w:jc w:val="both"/>
        <w:textAlignment w:val="baseline"/>
        <w:rPr>
          <w:rFonts w:hint="default" w:ascii="Times New Roman" w:hAnsi="Times New Roman" w:eastAsia="Tahoma" w:cs="Times New Roman"/>
          <w:b w:val="0"/>
          <w:bCs w:val="0"/>
          <w:i w:val="0"/>
          <w:iCs w:val="0"/>
          <w:caps w:val="0"/>
          <w:color w:val="505050"/>
          <w:spacing w:val="0"/>
          <w:kern w:val="0"/>
          <w:sz w:val="24"/>
          <w:szCs w:val="24"/>
          <w:shd w:val="clear" w:fill="FFFFFF"/>
          <w:vertAlign w:val="baseline"/>
          <w:lang w:val="en-US" w:eastAsia="zh-CN" w:bidi="ar"/>
        </w:rPr>
      </w:pPr>
      <w:r>
        <w:rPr>
          <w:rFonts w:hint="default" w:ascii="Times New Roman" w:hAnsi="Times New Roman" w:eastAsia="Tahoma" w:cs="Times New Roman"/>
          <w:b w:val="0"/>
          <w:bCs w:val="0"/>
          <w:i w:val="0"/>
          <w:iCs w:val="0"/>
          <w:caps w:val="0"/>
          <w:color w:val="505050"/>
          <w:spacing w:val="0"/>
          <w:kern w:val="0"/>
          <w:sz w:val="24"/>
          <w:szCs w:val="24"/>
          <w:shd w:val="clear" w:fill="FFFFFF"/>
          <w:vertAlign w:val="baseline"/>
          <w:lang w:val="en-US" w:eastAsia="zh-CN" w:bidi="ar"/>
        </w:rPr>
        <w:t>Advising on local and foreign currency holding laws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right="0" w:rightChars="0"/>
        <w:jc w:val="both"/>
        <w:textAlignment w:val="baseline"/>
        <w:rPr>
          <w:rFonts w:hint="default" w:ascii="Times New Roman" w:hAnsi="Times New Roman" w:eastAsia="Tahoma" w:cs="Times New Roman"/>
          <w:b w:val="0"/>
          <w:bCs w:val="0"/>
          <w:i w:val="0"/>
          <w:iCs w:val="0"/>
          <w:caps w:val="0"/>
          <w:color w:val="505050"/>
          <w:spacing w:val="0"/>
          <w:kern w:val="0"/>
          <w:sz w:val="24"/>
          <w:szCs w:val="24"/>
          <w:shd w:val="clear" w:fill="FFFFFF"/>
          <w:vertAlign w:val="baseline"/>
          <w:lang w:val="en-US" w:eastAsia="zh-CN" w:bidi="ar"/>
        </w:rPr>
      </w:pPr>
      <w:r>
        <w:rPr>
          <w:rFonts w:hint="default" w:ascii="Times New Roman" w:hAnsi="Times New Roman" w:eastAsia="Tahoma" w:cs="Times New Roman"/>
          <w:b w:val="0"/>
          <w:bCs w:val="0"/>
          <w:i w:val="0"/>
          <w:iCs w:val="0"/>
          <w:caps w:val="0"/>
          <w:color w:val="505050"/>
          <w:spacing w:val="0"/>
          <w:kern w:val="0"/>
          <w:sz w:val="24"/>
          <w:szCs w:val="24"/>
          <w:shd w:val="clear" w:fill="FFFFFF"/>
          <w:vertAlign w:val="baseline"/>
          <w:lang w:val="en-US" w:eastAsia="zh-CN" w:bidi="ar"/>
        </w:rPr>
        <w:t>Advising on foreign</w:t>
      </w:r>
      <w:ins w:id="113" w:author="Getnet Yawkal" w:date="2022-12-27T11:18:45Z">
        <w:r>
          <w:rPr>
            <w:rFonts w:hint="default" w:ascii="Times New Roman" w:hAnsi="Times New Roman" w:eastAsia="Tahoma" w:cs="Times New Roman"/>
            <w:b w:val="0"/>
            <w:bCs w:val="0"/>
            <w:i w:val="0"/>
            <w:iCs w:val="0"/>
            <w:caps w:val="0"/>
            <w:color w:val="505050"/>
            <w:spacing w:val="0"/>
            <w:kern w:val="0"/>
            <w:sz w:val="24"/>
            <w:szCs w:val="24"/>
            <w:shd w:val="clear" w:fill="FFFFFF"/>
            <w:vertAlign w:val="baseline"/>
            <w:lang w:val="en-US" w:eastAsia="zh-CN" w:bidi="ar"/>
          </w:rPr>
          <w:t>ers</w:t>
        </w:r>
      </w:ins>
      <w:r>
        <w:rPr>
          <w:rFonts w:hint="default" w:ascii="Times New Roman" w:hAnsi="Times New Roman" w:eastAsia="Tahoma" w:cs="Times New Roman"/>
          <w:b w:val="0"/>
          <w:bCs w:val="0"/>
          <w:i w:val="0"/>
          <w:iCs w:val="0"/>
          <w:caps w:val="0"/>
          <w:color w:val="505050"/>
          <w:spacing w:val="0"/>
          <w:kern w:val="0"/>
          <w:sz w:val="24"/>
          <w:szCs w:val="24"/>
          <w:shd w:val="clear" w:fill="FFFFFF"/>
          <w:vertAlign w:val="baseline"/>
          <w:lang w:val="en-US" w:eastAsia="zh-CN" w:bidi="ar"/>
        </w:rPr>
        <w:t xml:space="preserve"> salary remittance</w:t>
      </w:r>
      <w:ins w:id="114" w:author="Getnet Yawkal" w:date="2022-12-27T11:18:48Z">
        <w:r>
          <w:rPr>
            <w:rFonts w:hint="default" w:ascii="Times New Roman" w:hAnsi="Times New Roman" w:eastAsia="Tahoma" w:cs="Times New Roman"/>
            <w:b w:val="0"/>
            <w:bCs w:val="0"/>
            <w:i w:val="0"/>
            <w:iCs w:val="0"/>
            <w:caps w:val="0"/>
            <w:color w:val="505050"/>
            <w:spacing w:val="0"/>
            <w:kern w:val="0"/>
            <w:sz w:val="24"/>
            <w:szCs w:val="24"/>
            <w:shd w:val="clear" w:fill="FFFFFF"/>
            <w:vertAlign w:val="baseline"/>
            <w:lang w:val="en-US" w:eastAsia="zh-CN" w:bidi="ar"/>
          </w:rPr>
          <w:t>s</w:t>
        </w:r>
      </w:ins>
      <w:r>
        <w:rPr>
          <w:rFonts w:hint="default" w:ascii="Times New Roman" w:hAnsi="Times New Roman" w:eastAsia="Tahoma" w:cs="Times New Roman"/>
          <w:b w:val="0"/>
          <w:bCs w:val="0"/>
          <w:i w:val="0"/>
          <w:iCs w:val="0"/>
          <w:caps w:val="0"/>
          <w:color w:val="505050"/>
          <w:spacing w:val="0"/>
          <w:kern w:val="0"/>
          <w:sz w:val="24"/>
          <w:szCs w:val="24"/>
          <w:shd w:val="clear" w:fill="FFFFFF"/>
          <w:vertAlign w:val="baseline"/>
          <w:lang w:val="en-US" w:eastAsia="zh-CN" w:bidi="ar"/>
        </w:rPr>
        <w:t xml:space="preserve"> laws</w:t>
      </w:r>
      <w:r>
        <w:rPr>
          <w:sz w:val="24"/>
          <w:szCs w:val="24"/>
        </w:rPr>
        <w:commentReference w:id="28"/>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right="0" w:rightChars="0"/>
        <w:jc w:val="both"/>
        <w:textAlignment w:val="baseline"/>
        <w:rPr>
          <w:rFonts w:hint="default" w:ascii="Times New Roman" w:hAnsi="Times New Roman" w:eastAsia="Tahoma" w:cs="Times New Roman"/>
          <w:b w:val="0"/>
          <w:bCs w:val="0"/>
          <w:i w:val="0"/>
          <w:iCs w:val="0"/>
          <w:caps w:val="0"/>
          <w:color w:val="505050"/>
          <w:spacing w:val="0"/>
          <w:kern w:val="0"/>
          <w:sz w:val="24"/>
          <w:szCs w:val="24"/>
          <w:shd w:val="clear" w:fill="FFFFFF"/>
          <w:vertAlign w:val="baseline"/>
          <w:lang w:val="en-US" w:eastAsia="zh-CN" w:bidi="ar"/>
        </w:rPr>
      </w:pPr>
      <w:r>
        <w:rPr>
          <w:rFonts w:hint="default" w:ascii="Times New Roman" w:hAnsi="Times New Roman" w:eastAsia="Tahoma" w:cs="Times New Roman"/>
          <w:b w:val="0"/>
          <w:bCs w:val="0"/>
          <w:i w:val="0"/>
          <w:iCs w:val="0"/>
          <w:caps w:val="0"/>
          <w:color w:val="505050"/>
          <w:spacing w:val="0"/>
          <w:kern w:val="0"/>
          <w:sz w:val="24"/>
          <w:szCs w:val="24"/>
          <w:shd w:val="clear" w:fill="FFFFFF"/>
          <w:vertAlign w:val="baseline"/>
          <w:lang w:val="en-US" w:eastAsia="zh-CN" w:bidi="ar"/>
        </w:rPr>
        <w:t>Advising on foreign exchange laws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right="0" w:rightChars="0"/>
        <w:jc w:val="both"/>
        <w:textAlignment w:val="baseline"/>
        <w:rPr>
          <w:rFonts w:hint="default" w:ascii="Times New Roman" w:hAnsi="Times New Roman" w:eastAsia="Tahoma" w:cs="Times New Roman"/>
          <w:b w:val="0"/>
          <w:bCs w:val="0"/>
          <w:i w:val="0"/>
          <w:iCs w:val="0"/>
          <w:caps w:val="0"/>
          <w:color w:val="505050"/>
          <w:spacing w:val="0"/>
          <w:kern w:val="0"/>
          <w:sz w:val="24"/>
          <w:szCs w:val="24"/>
          <w:shd w:val="clear" w:fill="FFFFFF"/>
          <w:vertAlign w:val="baseline"/>
          <w:lang w:val="en-US" w:eastAsia="zh-CN" w:bidi="ar"/>
        </w:rPr>
      </w:pPr>
      <w:r>
        <w:rPr>
          <w:rFonts w:hint="default" w:ascii="Times New Roman" w:hAnsi="Times New Roman" w:eastAsia="Tahoma" w:cs="Times New Roman"/>
          <w:b w:val="0"/>
          <w:bCs w:val="0"/>
          <w:i w:val="0"/>
          <w:iCs w:val="0"/>
          <w:caps w:val="0"/>
          <w:color w:val="505050"/>
          <w:spacing w:val="0"/>
          <w:kern w:val="0"/>
          <w:sz w:val="24"/>
          <w:szCs w:val="24"/>
          <w:shd w:val="clear" w:fill="FFFFFF"/>
          <w:vertAlign w:val="baseline"/>
          <w:lang w:val="en-US" w:eastAsia="zh-CN" w:bidi="ar"/>
        </w:rPr>
        <w:t>Advising on the legal and regulatory framework of financial institutions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right="0" w:rightChars="0"/>
        <w:jc w:val="both"/>
        <w:textAlignment w:val="baseline"/>
        <w:rPr>
          <w:rFonts w:hint="default" w:ascii="Times New Roman" w:hAnsi="Times New Roman" w:eastAsia="Tahoma" w:cs="Times New Roman"/>
          <w:b w:val="0"/>
          <w:bCs w:val="0"/>
          <w:i w:val="0"/>
          <w:iCs w:val="0"/>
          <w:caps w:val="0"/>
          <w:color w:val="505050"/>
          <w:spacing w:val="0"/>
          <w:kern w:val="0"/>
          <w:sz w:val="24"/>
          <w:szCs w:val="24"/>
          <w:shd w:val="clear" w:fill="FFFFFF"/>
          <w:vertAlign w:val="baseline"/>
          <w:lang w:val="en-US" w:eastAsia="zh-CN" w:bidi="ar"/>
        </w:rPr>
      </w:pPr>
      <w:r>
        <w:rPr>
          <w:rFonts w:hint="default" w:ascii="Times New Roman" w:hAnsi="Times New Roman" w:eastAsia="Tahoma" w:cs="Times New Roman"/>
          <w:b w:val="0"/>
          <w:bCs w:val="0"/>
          <w:i w:val="0"/>
          <w:iCs w:val="0"/>
          <w:caps w:val="0"/>
          <w:color w:val="505050"/>
          <w:spacing w:val="0"/>
          <w:kern w:val="0"/>
          <w:sz w:val="24"/>
          <w:szCs w:val="24"/>
          <w:shd w:val="clear" w:fill="FFFFFF"/>
          <w:vertAlign w:val="baseline"/>
          <w:lang w:val="en-US" w:eastAsia="zh-CN" w:bidi="ar"/>
        </w:rPr>
        <w:t>Advising on double taxation and investment treaties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right="958" w:rightChars="0"/>
        <w:jc w:val="both"/>
        <w:textAlignment w:val="baseline"/>
        <w:rPr>
          <w:rFonts w:hint="default" w:ascii="Times New Roman" w:hAnsi="Times New Roman" w:eastAsia="Tahoma" w:cs="Times New Roman"/>
          <w:b w:val="0"/>
          <w:bCs w:val="0"/>
          <w:i w:val="0"/>
          <w:iCs w:val="0"/>
          <w:caps w:val="0"/>
          <w:color w:val="505050"/>
          <w:spacing w:val="0"/>
          <w:kern w:val="0"/>
          <w:sz w:val="24"/>
          <w:szCs w:val="24"/>
          <w:shd w:val="clear" w:fill="FFFFFF"/>
          <w:vertAlign w:val="baseline"/>
          <w:lang w:val="en-US" w:eastAsia="zh-CN" w:bidi="ar"/>
        </w:rPr>
      </w:pPr>
      <w:r>
        <w:rPr>
          <w:rFonts w:hint="default" w:ascii="Times New Roman" w:hAnsi="Times New Roman" w:eastAsia="Tahoma" w:cs="Times New Roman"/>
          <w:b w:val="0"/>
          <w:bCs w:val="0"/>
          <w:i w:val="0"/>
          <w:iCs w:val="0"/>
          <w:caps w:val="0"/>
          <w:color w:val="505050"/>
          <w:spacing w:val="0"/>
          <w:kern w:val="0"/>
          <w:sz w:val="24"/>
          <w:szCs w:val="24"/>
          <w:shd w:val="clear" w:fill="FFFFFF"/>
          <w:vertAlign w:val="baseline"/>
          <w:lang w:val="en-US" w:eastAsia="zh-CN" w:bidi="ar"/>
        </w:rPr>
        <w:t>Preparing legal and regulatory compliance checklists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right="958" w:rightChars="0"/>
        <w:jc w:val="both"/>
        <w:textAlignment w:val="baseline"/>
        <w:rPr>
          <w:rFonts w:hint="default" w:ascii="Times New Roman" w:hAnsi="Times New Roman" w:eastAsia="Tahoma" w:cs="Times New Roman"/>
          <w:b w:val="0"/>
          <w:bCs w:val="0"/>
          <w:i w:val="0"/>
          <w:iCs w:val="0"/>
          <w:caps w:val="0"/>
          <w:color w:val="505050"/>
          <w:spacing w:val="0"/>
          <w:kern w:val="0"/>
          <w:sz w:val="24"/>
          <w:szCs w:val="24"/>
          <w:shd w:val="clear" w:fill="FFFFFF"/>
          <w:vertAlign w:val="baseline"/>
          <w:lang w:val="en-US" w:eastAsia="zh-CN" w:bidi="ar"/>
        </w:rPr>
      </w:pPr>
      <w:r>
        <w:rPr>
          <w:rFonts w:hint="default" w:ascii="Times New Roman" w:hAnsi="Times New Roman" w:eastAsia="Tahoma" w:cs="Times New Roman"/>
          <w:b w:val="0"/>
          <w:bCs w:val="0"/>
          <w:i w:val="0"/>
          <w:iCs w:val="0"/>
          <w:caps w:val="0"/>
          <w:color w:val="505050"/>
          <w:spacing w:val="0"/>
          <w:kern w:val="0"/>
          <w:sz w:val="24"/>
          <w:szCs w:val="24"/>
          <w:shd w:val="clear" w:fill="FFFFFF"/>
          <w:vertAlign w:val="baseline"/>
          <w:lang w:val="en-US" w:eastAsia="zh-CN" w:bidi="ar"/>
        </w:rPr>
        <w:t>Authenticating and filing legal documents sourced from abroad</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right="0" w:rightChars="0"/>
        <w:jc w:val="both"/>
        <w:textAlignment w:val="baseline"/>
        <w:rPr>
          <w:rFonts w:hint="default" w:ascii="Times New Roman" w:hAnsi="Times New Roman" w:eastAsia="Tahoma" w:cs="Times New Roman"/>
          <w:b w:val="0"/>
          <w:bCs w:val="0"/>
          <w:i w:val="0"/>
          <w:iCs w:val="0"/>
          <w:caps w:val="0"/>
          <w:color w:val="505050"/>
          <w:spacing w:val="0"/>
          <w:kern w:val="0"/>
          <w:sz w:val="24"/>
          <w:szCs w:val="24"/>
          <w:shd w:val="clear" w:fill="FFFFFF"/>
          <w:vertAlign w:val="baseline"/>
          <w:lang w:val="en-US" w:eastAsia="zh-CN" w:bidi="ar"/>
        </w:rPr>
      </w:pPr>
      <w:r>
        <w:rPr>
          <w:rFonts w:hint="default" w:ascii="Times New Roman" w:hAnsi="Times New Roman" w:eastAsia="Tahoma" w:cs="Times New Roman"/>
          <w:b w:val="0"/>
          <w:bCs w:val="0"/>
          <w:i w:val="0"/>
          <w:iCs w:val="0"/>
          <w:caps w:val="0"/>
          <w:color w:val="505050"/>
          <w:spacing w:val="0"/>
          <w:kern w:val="0"/>
          <w:sz w:val="24"/>
          <w:szCs w:val="24"/>
          <w:shd w:val="clear" w:fill="FFFFFF"/>
          <w:vertAlign w:val="baseline"/>
          <w:lang w:val="en-US" w:eastAsia="zh-CN" w:bidi="ar"/>
        </w:rPr>
        <w:t>Negotiating</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right="0" w:rightChars="0"/>
        <w:jc w:val="both"/>
        <w:textAlignment w:val="baseline"/>
        <w:rPr>
          <w:rFonts w:hint="default" w:ascii="Times New Roman" w:hAnsi="Times New Roman" w:eastAsia="Tahoma" w:cs="Times New Roman"/>
          <w:b w:val="0"/>
          <w:bCs w:val="0"/>
          <w:i w:val="0"/>
          <w:iCs w:val="0"/>
          <w:caps w:val="0"/>
          <w:color w:val="505050"/>
          <w:spacing w:val="0"/>
          <w:kern w:val="0"/>
          <w:sz w:val="24"/>
          <w:szCs w:val="24"/>
          <w:shd w:val="clear" w:fill="FFFFFF"/>
          <w:vertAlign w:val="baseline"/>
          <w:lang w:val="en-US" w:eastAsia="zh-CN" w:bidi="ar"/>
        </w:rPr>
      </w:pPr>
      <w:r>
        <w:rPr>
          <w:rFonts w:hint="default" w:ascii="Times New Roman" w:hAnsi="Times New Roman" w:eastAsia="Tahoma" w:cs="Times New Roman"/>
          <w:b w:val="0"/>
          <w:bCs w:val="0"/>
          <w:i w:val="0"/>
          <w:iCs w:val="0"/>
          <w:caps w:val="0"/>
          <w:color w:val="505050"/>
          <w:spacing w:val="0"/>
          <w:kern w:val="0"/>
          <w:sz w:val="24"/>
          <w:szCs w:val="24"/>
          <w:shd w:val="clear" w:fill="FFFFFF"/>
          <w:vertAlign w:val="baseline"/>
          <w:lang w:val="en-US" w:eastAsia="zh-CN" w:bidi="ar"/>
        </w:rPr>
        <w:t>Representation/ Litigation</w:t>
      </w:r>
    </w:p>
    <w:p>
      <w:pPr>
        <w:keepNext w:val="0"/>
        <w:keepLines w:val="0"/>
        <w:pageBreakBefore w:val="0"/>
        <w:widowControl/>
        <w:kinsoku/>
        <w:wordWrap/>
        <w:overflowPunct/>
        <w:topLinePunct w:val="0"/>
        <w:autoSpaceDE/>
        <w:autoSpaceDN/>
        <w:bidi w:val="0"/>
        <w:adjustRightInd/>
        <w:snapToGrid/>
        <w:spacing w:after="120" w:line="360" w:lineRule="auto"/>
        <w:jc w:val="both"/>
        <w:rPr>
          <w:ins w:id="115" w:author="Getnet Yawkal" w:date="2022-12-27T11:20:15Z"/>
          <w:rFonts w:hint="default" w:ascii="Times New Roman" w:hAnsi="Times New Roman" w:eastAsia="Tahoma" w:cs="Times New Roman"/>
          <w:b/>
          <w:bCs/>
          <w:i w:val="0"/>
          <w:iCs w:val="0"/>
          <w:caps w:val="0"/>
          <w:color w:val="C00000"/>
          <w:spacing w:val="0"/>
          <w:sz w:val="24"/>
          <w:szCs w:val="24"/>
          <w:shd w:val="clear" w:fill="FFFFFF"/>
          <w:lang w:val="en-US"/>
        </w:rPr>
      </w:pPr>
      <w:r>
        <w:rPr>
          <w:rFonts w:hint="default" w:ascii="Times New Roman" w:hAnsi="Times New Roman" w:eastAsia="Tahoma" w:cs="Times New Roman"/>
          <w:b/>
          <w:bCs/>
          <w:i w:val="0"/>
          <w:iCs w:val="0"/>
          <w:caps w:val="0"/>
          <w:color w:val="C00000"/>
          <w:spacing w:val="0"/>
          <w:sz w:val="24"/>
          <w:szCs w:val="24"/>
          <w:shd w:val="clear" w:fill="FFFFFF"/>
          <w:lang w:val="en-US"/>
        </w:rPr>
        <w:t>Charity</w:t>
      </w:r>
    </w:p>
    <w:p>
      <w:pPr>
        <w:keepNext w:val="0"/>
        <w:keepLines w:val="0"/>
        <w:pageBreakBefore w:val="0"/>
        <w:widowControl/>
        <w:kinsoku/>
        <w:wordWrap/>
        <w:overflowPunct/>
        <w:topLinePunct w:val="0"/>
        <w:autoSpaceDE/>
        <w:autoSpaceDN/>
        <w:bidi w:val="0"/>
        <w:adjustRightInd/>
        <w:snapToGrid/>
        <w:spacing w:after="120" w:line="360" w:lineRule="auto"/>
        <w:jc w:val="both"/>
        <w:rPr>
          <w:rFonts w:hint="default" w:ascii="Times New Roman" w:hAnsi="Times New Roman" w:eastAsia="Tahoma" w:cs="Times New Roman"/>
          <w:b/>
          <w:bCs/>
          <w:i w:val="0"/>
          <w:iCs w:val="0"/>
          <w:caps w:val="0"/>
          <w:color w:val="C00000"/>
          <w:spacing w:val="0"/>
          <w:sz w:val="24"/>
          <w:szCs w:val="24"/>
          <w:shd w:val="clear" w:fill="FFFFFF"/>
          <w:lang w:val="en-US"/>
        </w:rPr>
      </w:pPr>
      <w:ins w:id="116" w:author="Getnet Yawkal" w:date="2022-12-27T11:20:16Z">
        <w:r>
          <w:rPr>
            <w:rFonts w:hint="default" w:ascii="Times New Roman" w:hAnsi="Times New Roman" w:eastAsia="Tahoma" w:cs="Times New Roman"/>
            <w:i w:val="0"/>
            <w:iCs w:val="0"/>
            <w:caps w:val="0"/>
            <w:color w:val="505050"/>
            <w:spacing w:val="0"/>
            <w:sz w:val="24"/>
            <w:szCs w:val="24"/>
            <w:shd w:val="clear" w:fill="FFFFFF"/>
            <w:lang w:val="en-US"/>
          </w:rPr>
          <w:t>We understand your challenges and want to help you meet your goals</w:t>
        </w:r>
      </w:ins>
      <w:ins w:id="117" w:author="Getnet Yawkal" w:date="2022-12-27T11:20:18Z">
        <w:r>
          <w:rPr>
            <w:rFonts w:hint="default" w:ascii="Times New Roman" w:hAnsi="Times New Roman" w:eastAsia="Tahoma" w:cs="Times New Roman"/>
            <w:i w:val="0"/>
            <w:iCs w:val="0"/>
            <w:caps w:val="0"/>
            <w:color w:val="505050"/>
            <w:spacing w:val="0"/>
            <w:sz w:val="24"/>
            <w:szCs w:val="24"/>
            <w:shd w:val="clear" w:fill="FFFFFF"/>
            <w:lang w:val="en-US"/>
          </w:rPr>
          <w:t>…</w:t>
        </w:r>
      </w:ins>
      <w:r>
        <w:commentReference w:id="29"/>
      </w:r>
    </w:p>
    <w:p>
      <w:pPr>
        <w:keepNext w:val="0"/>
        <w:keepLines w:val="0"/>
        <w:pageBreakBefore w:val="0"/>
        <w:widowControl/>
        <w:kinsoku/>
        <w:wordWrap/>
        <w:overflowPunct/>
        <w:topLinePunct w:val="0"/>
        <w:autoSpaceDE/>
        <w:autoSpaceDN/>
        <w:bidi w:val="0"/>
        <w:adjustRightInd/>
        <w:snapToGrid/>
        <w:spacing w:after="120" w:line="360" w:lineRule="auto"/>
        <w:jc w:val="both"/>
        <w:rPr>
          <w:rFonts w:hint="default" w:ascii="Times New Roman" w:hAnsi="Times New Roman" w:eastAsia="Tahoma" w:cs="Times New Roman"/>
          <w:i w:val="0"/>
          <w:iCs w:val="0"/>
          <w:caps w:val="0"/>
          <w:color w:val="505050"/>
          <w:spacing w:val="0"/>
          <w:sz w:val="24"/>
          <w:szCs w:val="24"/>
          <w:shd w:val="clear" w:fill="FFFFFF"/>
          <w:lang w:val="en-US"/>
        </w:rPr>
      </w:pPr>
      <w:r>
        <w:rPr>
          <w:rFonts w:ascii="Times New Roman" w:hAnsi="Times New Roman" w:eastAsia="Tahoma" w:cs="Times New Roman"/>
          <w:color w:val="505050"/>
          <w:sz w:val="24"/>
          <w:szCs w:val="24"/>
          <w:shd w:val="clear" w:fill="FFFFFF"/>
        </w:rPr>
        <w:t>The charities and civil societies law is specialized, multi-faceted legislation that requires expertise</w:t>
      </w:r>
      <w:r>
        <w:rPr>
          <w:rFonts w:hint="default" w:ascii="Times New Roman" w:hAnsi="Times New Roman" w:eastAsia="Tahoma" w:cs="Times New Roman"/>
          <w:color w:val="505050"/>
          <w:sz w:val="24"/>
          <w:szCs w:val="24"/>
          <w:shd w:val="clear" w:fill="FFFFFF"/>
          <w:lang w:val="en-US"/>
        </w:rPr>
        <w:t>.</w:t>
      </w:r>
      <w:r>
        <w:commentReference w:id="30"/>
      </w:r>
      <w:del w:id="118" w:author="Getnet Yawkal" w:date="2022-12-27T11:22:57Z">
        <w:r>
          <w:rPr>
            <w:rFonts w:hint="default" w:ascii="Times New Roman" w:hAnsi="Times New Roman" w:eastAsia="Tahoma" w:cs="Times New Roman"/>
            <w:color w:val="505050"/>
            <w:sz w:val="24"/>
            <w:szCs w:val="24"/>
            <w:shd w:val="clear" w:fill="FFFFFF"/>
            <w:lang w:val="en-US"/>
          </w:rPr>
          <w:delText>.</w:delText>
        </w:r>
      </w:del>
      <w:r>
        <w:rPr>
          <w:rFonts w:hint="default" w:ascii="Times New Roman" w:hAnsi="Times New Roman" w:eastAsia="Tahoma" w:cs="Times New Roman"/>
          <w:i w:val="0"/>
          <w:iCs w:val="0"/>
          <w:caps w:val="0"/>
          <w:color w:val="505050"/>
          <w:spacing w:val="0"/>
          <w:sz w:val="24"/>
          <w:szCs w:val="24"/>
          <w:shd w:val="clear" w:fill="FFFFFF"/>
          <w:lang w:val="en-US"/>
        </w:rPr>
        <w:t xml:space="preserve"> Whether you want to setup a charitable organization, process its registration, deal with employees, or tackle tax-related issues, Getnet Yawkal Law Office will be there to assist you in every step of your journey.</w:t>
      </w:r>
    </w:p>
    <w:p>
      <w:pPr>
        <w:keepNext w:val="0"/>
        <w:keepLines w:val="0"/>
        <w:pageBreakBefore w:val="0"/>
        <w:widowControl/>
        <w:kinsoku/>
        <w:wordWrap/>
        <w:overflowPunct/>
        <w:topLinePunct w:val="0"/>
        <w:autoSpaceDE/>
        <w:autoSpaceDN/>
        <w:bidi w:val="0"/>
        <w:adjustRightInd/>
        <w:snapToGrid/>
        <w:spacing w:after="120" w:line="360" w:lineRule="auto"/>
        <w:jc w:val="both"/>
        <w:rPr>
          <w:del w:id="119" w:author="Getnet Yawkal" w:date="2022-12-27T11:24:03Z"/>
          <w:rFonts w:hint="default" w:ascii="Times New Roman" w:hAnsi="Times New Roman" w:eastAsia="Tahoma" w:cs="Times New Roman"/>
          <w:i w:val="0"/>
          <w:iCs w:val="0"/>
          <w:caps w:val="0"/>
          <w:color w:val="505050"/>
          <w:spacing w:val="0"/>
          <w:sz w:val="24"/>
          <w:szCs w:val="24"/>
          <w:shd w:val="clear" w:fill="FFFFFF"/>
          <w:lang w:val="en-US"/>
        </w:rPr>
      </w:pPr>
    </w:p>
    <w:p>
      <w:pPr>
        <w:keepNext w:val="0"/>
        <w:keepLines w:val="0"/>
        <w:pageBreakBefore w:val="0"/>
        <w:widowControl/>
        <w:kinsoku/>
        <w:wordWrap/>
        <w:overflowPunct/>
        <w:topLinePunct w:val="0"/>
        <w:autoSpaceDE/>
        <w:autoSpaceDN/>
        <w:bidi w:val="0"/>
        <w:adjustRightInd/>
        <w:snapToGrid/>
        <w:spacing w:after="120" w:line="360" w:lineRule="auto"/>
        <w:jc w:val="both"/>
        <w:rPr>
          <w:rFonts w:hint="default" w:ascii="Times New Roman" w:hAnsi="Times New Roman" w:eastAsia="Tahoma" w:cs="Times New Roman"/>
          <w:i w:val="0"/>
          <w:iCs w:val="0"/>
          <w:caps w:val="0"/>
          <w:color w:val="505050"/>
          <w:spacing w:val="0"/>
          <w:sz w:val="24"/>
          <w:szCs w:val="24"/>
          <w:shd w:val="clear" w:fill="FFFFFF"/>
          <w:lang w:val="en-US"/>
        </w:rPr>
      </w:pPr>
      <w:r>
        <w:rPr>
          <w:rFonts w:hint="default" w:ascii="Times New Roman" w:hAnsi="Times New Roman" w:eastAsia="Tahoma" w:cs="Times New Roman"/>
          <w:i w:val="0"/>
          <w:iCs w:val="0"/>
          <w:caps w:val="0"/>
          <w:color w:val="505050"/>
          <w:spacing w:val="0"/>
          <w:sz w:val="24"/>
          <w:szCs w:val="24"/>
          <w:shd w:val="clear" w:fill="FFFFFF"/>
          <w:lang w:val="en-US"/>
        </w:rPr>
        <w:t xml:space="preserve">We help international charitable organizations by rendering sound and updated legal advice and resolving their issues in a way that keeps their interests safe and puts them in the best possible position </w:t>
      </w:r>
      <w:r>
        <w:rPr>
          <w:rFonts w:hint="default" w:ascii="Times New Roman" w:hAnsi="Times New Roman" w:eastAsia="Tahoma" w:cs="Times New Roman"/>
          <w:i w:val="0"/>
          <w:iCs w:val="0"/>
          <w:color w:val="505050"/>
          <w:spacing w:val="0"/>
          <w:sz w:val="24"/>
          <w:szCs w:val="24"/>
          <w:shd w:val="clear" w:fill="FFFFFF"/>
          <w:lang w:val="en-US"/>
        </w:rPr>
        <w:t>out there</w:t>
      </w:r>
      <w:r>
        <w:rPr>
          <w:rFonts w:hint="default" w:ascii="Times New Roman" w:hAnsi="Times New Roman" w:eastAsia="Tahoma" w:cs="Times New Roman"/>
          <w:i w:val="0"/>
          <w:iCs w:val="0"/>
          <w:caps w:val="0"/>
          <w:color w:val="505050"/>
          <w:spacing w:val="0"/>
          <w:sz w:val="24"/>
          <w:szCs w:val="24"/>
          <w:shd w:val="clear" w:fill="FFFFFF"/>
          <w:lang w:val="en-US"/>
        </w:rPr>
        <w:t>.</w:t>
      </w:r>
    </w:p>
    <w:p>
      <w:pPr>
        <w:keepNext w:val="0"/>
        <w:keepLines w:val="0"/>
        <w:pageBreakBefore w:val="0"/>
        <w:widowControl/>
        <w:kinsoku/>
        <w:wordWrap/>
        <w:overflowPunct/>
        <w:topLinePunct w:val="0"/>
        <w:autoSpaceDE/>
        <w:autoSpaceDN/>
        <w:bidi w:val="0"/>
        <w:adjustRightInd/>
        <w:snapToGrid/>
        <w:spacing w:after="120" w:line="360" w:lineRule="auto"/>
        <w:jc w:val="both"/>
        <w:rPr>
          <w:rFonts w:hint="default" w:ascii="Times New Roman" w:hAnsi="Times New Roman" w:eastAsia="Tahoma" w:cs="Times New Roman"/>
          <w:i w:val="0"/>
          <w:iCs w:val="0"/>
          <w:caps w:val="0"/>
          <w:color w:val="505050"/>
          <w:spacing w:val="0"/>
          <w:sz w:val="24"/>
          <w:szCs w:val="24"/>
          <w:shd w:val="clear" w:fill="FFFFFF"/>
          <w:lang w:val="en-US"/>
        </w:rPr>
      </w:pPr>
      <w:r>
        <w:rPr>
          <w:rFonts w:hint="default" w:ascii="Times New Roman" w:hAnsi="Times New Roman" w:eastAsia="Tahoma" w:cs="Times New Roman"/>
          <w:i w:val="0"/>
          <w:iCs w:val="0"/>
          <w:caps w:val="0"/>
          <w:color w:val="505050"/>
          <w:spacing w:val="0"/>
          <w:sz w:val="24"/>
          <w:szCs w:val="24"/>
          <w:shd w:val="clear" w:fill="FFFFFF"/>
          <w:lang w:val="en-US"/>
        </w:rPr>
        <w:t xml:space="preserve">We understand your challenges and want to help you meet your goals. </w:t>
      </w:r>
    </w:p>
    <w:p>
      <w:pPr>
        <w:keepNext w:val="0"/>
        <w:keepLines w:val="0"/>
        <w:pageBreakBefore w:val="0"/>
        <w:widowControl/>
        <w:kinsoku/>
        <w:wordWrap/>
        <w:overflowPunct/>
        <w:topLinePunct w:val="0"/>
        <w:autoSpaceDE/>
        <w:autoSpaceDN/>
        <w:bidi w:val="0"/>
        <w:adjustRightInd/>
        <w:snapToGrid/>
        <w:spacing w:after="120" w:line="360" w:lineRule="auto"/>
        <w:jc w:val="both"/>
        <w:rPr>
          <w:rFonts w:hint="default" w:ascii="Times New Roman" w:hAnsi="Times New Roman" w:eastAsia="Tahoma" w:cs="Times New Roman"/>
          <w:i w:val="0"/>
          <w:iCs w:val="0"/>
          <w:caps w:val="0"/>
          <w:color w:val="505050"/>
          <w:spacing w:val="0"/>
          <w:sz w:val="24"/>
          <w:szCs w:val="24"/>
          <w:shd w:val="clear" w:fill="FFFFFF"/>
          <w:lang w:val="en-US"/>
        </w:rPr>
      </w:pPr>
      <w:r>
        <w:rPr>
          <w:rFonts w:hint="default" w:ascii="Times New Roman" w:hAnsi="Times New Roman" w:eastAsia="Tahoma" w:cs="Times New Roman"/>
          <w:i w:val="0"/>
          <w:iCs w:val="0"/>
          <w:caps w:val="0"/>
          <w:color w:val="505050"/>
          <w:spacing w:val="0"/>
          <w:sz w:val="24"/>
          <w:szCs w:val="24"/>
          <w:shd w:val="clear" w:fill="FFFFFF"/>
          <w:lang w:val="en-US"/>
        </w:rPr>
        <w:t>We value your time and give utmost consideration to each case.</w:t>
      </w:r>
    </w:p>
    <w:p>
      <w:pPr>
        <w:keepNext w:val="0"/>
        <w:keepLines w:val="0"/>
        <w:pageBreakBefore w:val="0"/>
        <w:widowControl/>
        <w:kinsoku/>
        <w:wordWrap/>
        <w:overflowPunct/>
        <w:topLinePunct w:val="0"/>
        <w:autoSpaceDE/>
        <w:autoSpaceDN/>
        <w:bidi w:val="0"/>
        <w:adjustRightInd/>
        <w:snapToGrid/>
        <w:spacing w:after="120" w:line="360" w:lineRule="auto"/>
        <w:jc w:val="both"/>
        <w:rPr>
          <w:rFonts w:hint="default" w:ascii="Times New Roman" w:hAnsi="Times New Roman" w:eastAsia="Tahoma" w:cs="Times New Roman"/>
          <w:i w:val="0"/>
          <w:iCs w:val="0"/>
          <w:caps w:val="0"/>
          <w:color w:val="0000FF"/>
          <w:spacing w:val="0"/>
          <w:sz w:val="24"/>
          <w:szCs w:val="24"/>
          <w:shd w:val="clear" w:fill="FFFFFF"/>
          <w:lang w:val="en-US"/>
        </w:rPr>
      </w:pPr>
      <w:r>
        <w:rPr>
          <w:rFonts w:hint="default" w:ascii="Times New Roman" w:hAnsi="Times New Roman" w:eastAsia="Tahoma" w:cs="Times New Roman"/>
          <w:i w:val="0"/>
          <w:iCs w:val="0"/>
          <w:caps w:val="0"/>
          <w:color w:val="0000FF"/>
          <w:spacing w:val="0"/>
          <w:sz w:val="24"/>
          <w:szCs w:val="24"/>
          <w:shd w:val="clear" w:fill="FFFFFF"/>
          <w:lang w:val="en-US"/>
        </w:rPr>
        <w:t xml:space="preserve">Providing tailor-made solutions that exceed clients’ </w:t>
      </w:r>
      <w:r>
        <w:rPr>
          <w:rFonts w:hint="default" w:ascii="Times New Roman" w:hAnsi="Times New Roman" w:eastAsia="Tahoma" w:cs="Times New Roman"/>
          <w:i w:val="0"/>
          <w:iCs w:val="0"/>
          <w:color w:val="0000FF"/>
          <w:spacing w:val="0"/>
          <w:sz w:val="24"/>
          <w:szCs w:val="24"/>
          <w:shd w:val="clear" w:fill="FFFFFF"/>
          <w:lang w:val="en-US"/>
        </w:rPr>
        <w:t>expectations, intertwined with a sw</w:t>
      </w:r>
      <w:r>
        <w:rPr>
          <w:rFonts w:hint="default" w:ascii="Times New Roman" w:hAnsi="Times New Roman" w:eastAsia="Tahoma" w:cs="Times New Roman"/>
          <w:i w:val="0"/>
          <w:iCs w:val="0"/>
          <w:caps w:val="0"/>
          <w:color w:val="0000FF"/>
          <w:spacing w:val="0"/>
          <w:sz w:val="24"/>
          <w:szCs w:val="24"/>
          <w:shd w:val="clear" w:fill="FFFFFF"/>
          <w:lang w:val="en-US"/>
        </w:rPr>
        <w:t xml:space="preserve">ift </w:t>
      </w:r>
      <w:r>
        <w:rPr>
          <w:rFonts w:hint="default" w:ascii="Times New Roman" w:hAnsi="Times New Roman" w:eastAsia="Tahoma" w:cs="Times New Roman"/>
          <w:i w:val="0"/>
          <w:iCs w:val="0"/>
          <w:color w:val="0000FF"/>
          <w:spacing w:val="0"/>
          <w:sz w:val="24"/>
          <w:szCs w:val="24"/>
          <w:shd w:val="clear" w:fill="FFFFFF"/>
          <w:lang w:val="en-US"/>
        </w:rPr>
        <w:t xml:space="preserve">reply </w:t>
      </w:r>
      <w:r>
        <w:rPr>
          <w:rFonts w:hint="default" w:ascii="Times New Roman" w:hAnsi="Times New Roman" w:eastAsia="Tahoma" w:cs="Times New Roman"/>
          <w:i w:val="0"/>
          <w:iCs w:val="0"/>
          <w:caps w:val="0"/>
          <w:color w:val="0000FF"/>
          <w:spacing w:val="0"/>
          <w:sz w:val="24"/>
          <w:szCs w:val="24"/>
          <w:shd w:val="clear" w:fill="FFFFFF"/>
          <w:lang w:val="en-US"/>
        </w:rPr>
        <w:t>to their requests, is the foundation of our practice.</w:t>
      </w:r>
    </w:p>
    <w:p>
      <w:pPr>
        <w:keepNext w:val="0"/>
        <w:keepLines w:val="0"/>
        <w:pageBreakBefore w:val="0"/>
        <w:widowControl/>
        <w:kinsoku/>
        <w:wordWrap/>
        <w:overflowPunct/>
        <w:topLinePunct w:val="0"/>
        <w:autoSpaceDE/>
        <w:autoSpaceDN/>
        <w:bidi w:val="0"/>
        <w:adjustRightInd/>
        <w:snapToGrid/>
        <w:spacing w:after="120" w:line="360" w:lineRule="auto"/>
        <w:jc w:val="center"/>
        <w:rPr>
          <w:rFonts w:hint="default" w:ascii="Times New Roman" w:hAnsi="Times New Roman" w:eastAsia="Tahoma" w:cs="Times New Roman"/>
          <w:b/>
          <w:bCs/>
          <w:i w:val="0"/>
          <w:iCs w:val="0"/>
          <w:caps w:val="0"/>
          <w:color w:val="auto"/>
          <w:spacing w:val="0"/>
          <w:sz w:val="24"/>
          <w:szCs w:val="24"/>
          <w:shd w:val="clear" w:fill="FFFFFF"/>
          <w:lang w:val="en-US"/>
        </w:rPr>
      </w:pPr>
      <w:r>
        <w:rPr>
          <w:rFonts w:hint="default" w:ascii="Times New Roman" w:hAnsi="Times New Roman" w:eastAsia="Tahoma" w:cs="Times New Roman"/>
          <w:b/>
          <w:bCs/>
          <w:i w:val="0"/>
          <w:iCs w:val="0"/>
          <w:caps w:val="0"/>
          <w:color w:val="auto"/>
          <w:spacing w:val="0"/>
          <w:sz w:val="24"/>
          <w:szCs w:val="24"/>
          <w:shd w:val="clear" w:fill="FFFFFF"/>
          <w:lang w:val="en-US"/>
        </w:rPr>
        <w:t>Some of our services</w:t>
      </w:r>
    </w:p>
    <w:p>
      <w:pPr>
        <w:keepNext w:val="0"/>
        <w:keepLines w:val="0"/>
        <w:pageBreakBefore w:val="0"/>
        <w:widowControl/>
        <w:kinsoku/>
        <w:wordWrap/>
        <w:overflowPunct/>
        <w:topLinePunct w:val="0"/>
        <w:autoSpaceDE/>
        <w:autoSpaceDN/>
        <w:bidi w:val="0"/>
        <w:adjustRightInd/>
        <w:snapToGrid/>
        <w:spacing w:after="120" w:line="360" w:lineRule="auto"/>
        <w:jc w:val="both"/>
        <w:rPr>
          <w:rFonts w:hint="default" w:ascii="Times New Roman" w:hAnsi="Times New Roman" w:eastAsia="Tahoma" w:cs="Times New Roman"/>
          <w:i w:val="0"/>
          <w:iCs w:val="0"/>
          <w:caps w:val="0"/>
          <w:color w:val="505050"/>
          <w:spacing w:val="0"/>
          <w:sz w:val="24"/>
          <w:szCs w:val="24"/>
          <w:shd w:val="clear" w:fill="FFFFFF"/>
          <w:lang w:val="en-US"/>
        </w:rPr>
      </w:pPr>
      <w:r>
        <w:rPr>
          <w:rFonts w:hint="default" w:ascii="Times New Roman" w:hAnsi="Times New Roman" w:eastAsia="Tahoma" w:cs="Times New Roman"/>
          <w:i w:val="0"/>
          <w:iCs w:val="0"/>
          <w:caps w:val="0"/>
          <w:color w:val="505050"/>
          <w:spacing w:val="0"/>
          <w:sz w:val="24"/>
          <w:szCs w:val="24"/>
          <w:shd w:val="clear" w:fill="FFFFFF"/>
          <w:lang w:val="en-US"/>
        </w:rPr>
        <w:t>Assisting in incorporating charitable organizations</w:t>
      </w:r>
    </w:p>
    <w:p>
      <w:pPr>
        <w:keepNext w:val="0"/>
        <w:keepLines w:val="0"/>
        <w:pageBreakBefore w:val="0"/>
        <w:widowControl/>
        <w:kinsoku/>
        <w:wordWrap/>
        <w:overflowPunct/>
        <w:topLinePunct w:val="0"/>
        <w:autoSpaceDE/>
        <w:autoSpaceDN/>
        <w:bidi w:val="0"/>
        <w:adjustRightInd/>
        <w:snapToGrid/>
        <w:spacing w:after="120" w:line="360" w:lineRule="auto"/>
        <w:jc w:val="both"/>
        <w:rPr>
          <w:rFonts w:hint="default" w:ascii="Times New Roman" w:hAnsi="Times New Roman" w:eastAsia="Tahoma" w:cs="Times New Roman"/>
          <w:i w:val="0"/>
          <w:iCs w:val="0"/>
          <w:caps w:val="0"/>
          <w:color w:val="505050"/>
          <w:spacing w:val="0"/>
          <w:sz w:val="24"/>
          <w:szCs w:val="24"/>
          <w:shd w:val="clear" w:fill="FFFFFF"/>
          <w:lang w:val="en-US"/>
        </w:rPr>
      </w:pPr>
      <w:r>
        <w:rPr>
          <w:rFonts w:hint="default" w:ascii="Times New Roman" w:hAnsi="Times New Roman" w:eastAsia="Tahoma" w:cs="Times New Roman"/>
          <w:i w:val="0"/>
          <w:iCs w:val="0"/>
          <w:caps w:val="0"/>
          <w:color w:val="505050"/>
          <w:spacing w:val="0"/>
          <w:sz w:val="24"/>
          <w:szCs w:val="24"/>
          <w:shd w:val="clear" w:fill="FFFFFF"/>
          <w:lang w:val="en-US"/>
        </w:rPr>
        <w:t>Advising on the legal and regulatory framework</w:t>
      </w:r>
    </w:p>
    <w:p>
      <w:pPr>
        <w:keepNext w:val="0"/>
        <w:keepLines w:val="0"/>
        <w:pageBreakBefore w:val="0"/>
        <w:widowControl/>
        <w:kinsoku/>
        <w:wordWrap/>
        <w:overflowPunct/>
        <w:topLinePunct w:val="0"/>
        <w:autoSpaceDE/>
        <w:autoSpaceDN/>
        <w:bidi w:val="0"/>
        <w:adjustRightInd/>
        <w:snapToGrid/>
        <w:spacing w:after="120" w:line="360" w:lineRule="auto"/>
        <w:jc w:val="both"/>
        <w:rPr>
          <w:rFonts w:hint="default" w:ascii="Times New Roman" w:hAnsi="Times New Roman" w:eastAsia="Tahoma" w:cs="Times New Roman"/>
          <w:i w:val="0"/>
          <w:iCs w:val="0"/>
          <w:caps w:val="0"/>
          <w:color w:val="505050"/>
          <w:spacing w:val="0"/>
          <w:sz w:val="24"/>
          <w:szCs w:val="24"/>
          <w:shd w:val="clear" w:fill="FFFFFF"/>
          <w:lang w:val="en-US"/>
        </w:rPr>
      </w:pPr>
      <w:r>
        <w:rPr>
          <w:rFonts w:hint="default" w:ascii="Times New Roman" w:hAnsi="Times New Roman" w:eastAsia="Tahoma" w:cs="Times New Roman"/>
          <w:i w:val="0"/>
          <w:iCs w:val="0"/>
          <w:caps w:val="0"/>
          <w:color w:val="505050"/>
          <w:spacing w:val="0"/>
          <w:sz w:val="24"/>
          <w:szCs w:val="24"/>
          <w:shd w:val="clear" w:fill="FFFFFF"/>
          <w:lang w:val="en-US"/>
        </w:rPr>
        <w:t>Drafting  and reviewing agreements</w:t>
      </w:r>
    </w:p>
    <w:p>
      <w:pPr>
        <w:keepNext w:val="0"/>
        <w:keepLines w:val="0"/>
        <w:pageBreakBefore w:val="0"/>
        <w:widowControl/>
        <w:kinsoku/>
        <w:wordWrap/>
        <w:overflowPunct/>
        <w:topLinePunct w:val="0"/>
        <w:autoSpaceDE/>
        <w:autoSpaceDN/>
        <w:bidi w:val="0"/>
        <w:adjustRightInd/>
        <w:snapToGrid/>
        <w:spacing w:after="120" w:line="360" w:lineRule="auto"/>
        <w:jc w:val="both"/>
        <w:rPr>
          <w:rFonts w:hint="default" w:ascii="Times New Roman" w:hAnsi="Times New Roman" w:eastAsia="Tahoma" w:cs="Times New Roman"/>
          <w:i w:val="0"/>
          <w:iCs w:val="0"/>
          <w:caps w:val="0"/>
          <w:color w:val="505050"/>
          <w:spacing w:val="0"/>
          <w:sz w:val="24"/>
          <w:szCs w:val="24"/>
          <w:shd w:val="clear" w:fill="FFFFFF"/>
          <w:lang w:val="en-US"/>
        </w:rPr>
      </w:pPr>
      <w:r>
        <w:rPr>
          <w:rFonts w:hint="default" w:ascii="Times New Roman" w:hAnsi="Times New Roman" w:eastAsia="Tahoma" w:cs="Times New Roman"/>
          <w:i w:val="0"/>
          <w:iCs w:val="0"/>
          <w:caps w:val="0"/>
          <w:color w:val="505050"/>
          <w:spacing w:val="0"/>
          <w:sz w:val="24"/>
          <w:szCs w:val="24"/>
          <w:shd w:val="clear" w:fill="FFFFFF"/>
          <w:lang w:val="en-US"/>
        </w:rPr>
        <w:t>Advising and issuing legal opinions and legal memoranda</w:t>
      </w:r>
    </w:p>
    <w:p>
      <w:pPr>
        <w:keepNext w:val="0"/>
        <w:keepLines w:val="0"/>
        <w:pageBreakBefore w:val="0"/>
        <w:widowControl/>
        <w:kinsoku/>
        <w:wordWrap/>
        <w:overflowPunct/>
        <w:topLinePunct w:val="0"/>
        <w:autoSpaceDE/>
        <w:autoSpaceDN/>
        <w:bidi w:val="0"/>
        <w:adjustRightInd/>
        <w:snapToGrid/>
        <w:spacing w:after="120" w:line="360" w:lineRule="auto"/>
        <w:jc w:val="both"/>
        <w:rPr>
          <w:rFonts w:hint="default" w:ascii="Times New Roman" w:hAnsi="Times New Roman" w:eastAsia="Tahoma" w:cs="Times New Roman"/>
          <w:i w:val="0"/>
          <w:iCs w:val="0"/>
          <w:caps w:val="0"/>
          <w:color w:val="505050"/>
          <w:spacing w:val="0"/>
          <w:sz w:val="24"/>
          <w:szCs w:val="24"/>
          <w:shd w:val="clear" w:fill="FFFFFF"/>
          <w:lang w:val="en-US"/>
        </w:rPr>
      </w:pPr>
      <w:r>
        <w:rPr>
          <w:rFonts w:hint="default" w:ascii="Times New Roman" w:hAnsi="Times New Roman" w:eastAsia="Tahoma" w:cs="Times New Roman"/>
          <w:i w:val="0"/>
          <w:iCs w:val="0"/>
          <w:caps w:val="0"/>
          <w:color w:val="505050"/>
          <w:spacing w:val="0"/>
          <w:sz w:val="24"/>
          <w:szCs w:val="24"/>
          <w:shd w:val="clear" w:fill="FFFFFF"/>
          <w:lang w:val="en-US"/>
        </w:rPr>
        <w:t>Assisting in the preparation of general assembly and board minutes</w:t>
      </w:r>
    </w:p>
    <w:p>
      <w:pPr>
        <w:keepNext w:val="0"/>
        <w:keepLines w:val="0"/>
        <w:pageBreakBefore w:val="0"/>
        <w:widowControl/>
        <w:kinsoku/>
        <w:wordWrap/>
        <w:overflowPunct/>
        <w:topLinePunct w:val="0"/>
        <w:autoSpaceDE/>
        <w:autoSpaceDN/>
        <w:bidi w:val="0"/>
        <w:adjustRightInd/>
        <w:snapToGrid/>
        <w:spacing w:after="120" w:line="360" w:lineRule="auto"/>
        <w:jc w:val="both"/>
        <w:rPr>
          <w:rFonts w:hint="default" w:ascii="Times New Roman" w:hAnsi="Times New Roman" w:eastAsia="Tahoma" w:cs="Times New Roman"/>
          <w:i w:val="0"/>
          <w:iCs w:val="0"/>
          <w:caps w:val="0"/>
          <w:color w:val="505050"/>
          <w:spacing w:val="0"/>
          <w:sz w:val="24"/>
          <w:szCs w:val="24"/>
          <w:shd w:val="clear" w:fill="FFFFFF"/>
          <w:lang w:val="en-US"/>
        </w:rPr>
      </w:pPr>
      <w:r>
        <w:rPr>
          <w:rFonts w:hint="default" w:ascii="Times New Roman" w:hAnsi="Times New Roman" w:eastAsia="Tahoma" w:cs="Times New Roman"/>
          <w:i w:val="0"/>
          <w:iCs w:val="0"/>
          <w:caps w:val="0"/>
          <w:color w:val="505050"/>
          <w:spacing w:val="0"/>
          <w:sz w:val="24"/>
          <w:szCs w:val="24"/>
          <w:shd w:val="clear" w:fill="FFFFFF"/>
          <w:lang w:val="en-US"/>
        </w:rPr>
        <w:t>Preparing legal  and regulatory compliance checklists</w:t>
      </w:r>
    </w:p>
    <w:p>
      <w:pPr>
        <w:keepNext w:val="0"/>
        <w:keepLines w:val="0"/>
        <w:pageBreakBefore w:val="0"/>
        <w:widowControl/>
        <w:kinsoku/>
        <w:wordWrap/>
        <w:overflowPunct/>
        <w:topLinePunct w:val="0"/>
        <w:autoSpaceDE/>
        <w:autoSpaceDN/>
        <w:bidi w:val="0"/>
        <w:adjustRightInd/>
        <w:snapToGrid/>
        <w:spacing w:after="120" w:line="360" w:lineRule="auto"/>
        <w:jc w:val="both"/>
        <w:rPr>
          <w:rFonts w:hint="default" w:ascii="Times New Roman" w:hAnsi="Times New Roman" w:eastAsia="Tahoma" w:cs="Times New Roman"/>
          <w:i w:val="0"/>
          <w:iCs w:val="0"/>
          <w:caps w:val="0"/>
          <w:color w:val="505050"/>
          <w:spacing w:val="0"/>
          <w:sz w:val="24"/>
          <w:szCs w:val="24"/>
          <w:shd w:val="clear" w:fill="FFFFFF"/>
          <w:lang w:val="en-US"/>
        </w:rPr>
      </w:pPr>
      <w:r>
        <w:rPr>
          <w:rFonts w:hint="default" w:ascii="Times New Roman" w:hAnsi="Times New Roman" w:eastAsia="Tahoma" w:cs="Times New Roman"/>
          <w:i w:val="0"/>
          <w:iCs w:val="0"/>
          <w:caps w:val="0"/>
          <w:color w:val="505050"/>
          <w:spacing w:val="0"/>
          <w:sz w:val="24"/>
          <w:szCs w:val="24"/>
          <w:shd w:val="clear" w:fill="FFFFFF"/>
          <w:lang w:val="en-US"/>
        </w:rPr>
        <w:t>Advising on legal issues</w:t>
      </w:r>
    </w:p>
    <w:p>
      <w:pPr>
        <w:keepNext w:val="0"/>
        <w:keepLines w:val="0"/>
        <w:pageBreakBefore w:val="0"/>
        <w:widowControl/>
        <w:kinsoku/>
        <w:wordWrap/>
        <w:overflowPunct/>
        <w:topLinePunct w:val="0"/>
        <w:autoSpaceDE/>
        <w:autoSpaceDN/>
        <w:bidi w:val="0"/>
        <w:adjustRightInd/>
        <w:snapToGrid/>
        <w:spacing w:after="120" w:line="360" w:lineRule="auto"/>
        <w:jc w:val="both"/>
        <w:rPr>
          <w:rFonts w:hint="default" w:ascii="Times New Roman" w:hAnsi="Times New Roman" w:eastAsia="Tahoma" w:cs="Times New Roman"/>
          <w:i w:val="0"/>
          <w:iCs w:val="0"/>
          <w:caps w:val="0"/>
          <w:color w:val="505050"/>
          <w:spacing w:val="0"/>
          <w:sz w:val="24"/>
          <w:szCs w:val="24"/>
          <w:shd w:val="clear" w:fill="FFFFFF"/>
          <w:lang w:val="en-US"/>
        </w:rPr>
      </w:pPr>
      <w:r>
        <w:rPr>
          <w:rFonts w:hint="default" w:ascii="Times New Roman" w:hAnsi="Times New Roman" w:eastAsia="Tahoma" w:cs="Times New Roman"/>
          <w:i w:val="0"/>
          <w:iCs w:val="0"/>
          <w:caps w:val="0"/>
          <w:color w:val="505050"/>
          <w:spacing w:val="0"/>
          <w:sz w:val="24"/>
          <w:szCs w:val="24"/>
          <w:shd w:val="clear" w:fill="FFFFFF"/>
          <w:lang w:val="en-US"/>
        </w:rPr>
        <w:t>Representation/ Litigating</w:t>
      </w:r>
    </w:p>
    <w:p>
      <w:pPr>
        <w:keepNext w:val="0"/>
        <w:keepLines w:val="0"/>
        <w:pageBreakBefore w:val="0"/>
        <w:widowControl/>
        <w:kinsoku/>
        <w:wordWrap/>
        <w:overflowPunct/>
        <w:topLinePunct w:val="0"/>
        <w:autoSpaceDE/>
        <w:autoSpaceDN/>
        <w:bidi w:val="0"/>
        <w:adjustRightInd/>
        <w:snapToGrid/>
        <w:spacing w:after="120" w:line="360" w:lineRule="auto"/>
        <w:jc w:val="both"/>
        <w:rPr>
          <w:rFonts w:hint="default" w:ascii="Times New Roman" w:hAnsi="Times New Roman" w:eastAsia="Tahoma" w:cs="Times New Roman"/>
          <w:i w:val="0"/>
          <w:iCs w:val="0"/>
          <w:caps w:val="0"/>
          <w:color w:val="505050"/>
          <w:spacing w:val="0"/>
          <w:sz w:val="24"/>
          <w:szCs w:val="24"/>
          <w:shd w:val="clear" w:fill="FFFFFF"/>
          <w:lang w:val="en-US"/>
        </w:rPr>
      </w:pPr>
    </w:p>
    <w:p>
      <w:pPr>
        <w:keepNext w:val="0"/>
        <w:keepLines w:val="0"/>
        <w:pageBreakBefore w:val="0"/>
        <w:widowControl/>
        <w:kinsoku/>
        <w:wordWrap/>
        <w:overflowPunct/>
        <w:topLinePunct w:val="0"/>
        <w:autoSpaceDE/>
        <w:autoSpaceDN/>
        <w:bidi w:val="0"/>
        <w:adjustRightInd/>
        <w:snapToGrid/>
        <w:spacing w:after="120" w:line="360" w:lineRule="auto"/>
        <w:jc w:val="both"/>
        <w:rPr>
          <w:rFonts w:hint="default" w:ascii="Times New Roman" w:hAnsi="Times New Roman" w:eastAsia="Tahoma" w:cs="Times New Roman"/>
          <w:b/>
          <w:bCs/>
          <w:i w:val="0"/>
          <w:iCs w:val="0"/>
          <w:caps w:val="0"/>
          <w:color w:val="C00000"/>
          <w:spacing w:val="0"/>
          <w:sz w:val="24"/>
          <w:szCs w:val="24"/>
          <w:shd w:val="clear" w:fill="FFFFFF"/>
          <w:lang w:val="en-US"/>
        </w:rPr>
      </w:pPr>
    </w:p>
    <w:p>
      <w:pPr>
        <w:keepNext w:val="0"/>
        <w:keepLines w:val="0"/>
        <w:pageBreakBefore w:val="0"/>
        <w:widowControl/>
        <w:kinsoku/>
        <w:wordWrap/>
        <w:overflowPunct/>
        <w:topLinePunct w:val="0"/>
        <w:autoSpaceDE/>
        <w:autoSpaceDN/>
        <w:bidi w:val="0"/>
        <w:adjustRightInd/>
        <w:snapToGrid/>
        <w:spacing w:after="120" w:line="360" w:lineRule="auto"/>
        <w:jc w:val="both"/>
        <w:rPr>
          <w:rFonts w:hint="default" w:ascii="Times New Roman" w:hAnsi="Times New Roman" w:eastAsia="Tahoma" w:cs="Times New Roman"/>
          <w:b/>
          <w:bCs/>
          <w:i w:val="0"/>
          <w:iCs w:val="0"/>
          <w:caps w:val="0"/>
          <w:color w:val="C00000"/>
          <w:spacing w:val="0"/>
          <w:sz w:val="24"/>
          <w:szCs w:val="24"/>
          <w:shd w:val="clear" w:fill="FFFFFF"/>
          <w:lang w:val="en-US"/>
        </w:rPr>
      </w:pPr>
    </w:p>
    <w:p>
      <w:pPr>
        <w:keepNext w:val="0"/>
        <w:keepLines w:val="0"/>
        <w:pageBreakBefore w:val="0"/>
        <w:widowControl/>
        <w:kinsoku/>
        <w:wordWrap/>
        <w:overflowPunct/>
        <w:topLinePunct w:val="0"/>
        <w:autoSpaceDE/>
        <w:autoSpaceDN/>
        <w:bidi w:val="0"/>
        <w:adjustRightInd/>
        <w:snapToGrid/>
        <w:spacing w:after="120" w:line="360" w:lineRule="auto"/>
        <w:jc w:val="both"/>
        <w:rPr>
          <w:rFonts w:hint="default" w:ascii="Times New Roman" w:hAnsi="Times New Roman" w:eastAsia="Tahoma" w:cs="Times New Roman"/>
          <w:b/>
          <w:bCs/>
          <w:i w:val="0"/>
          <w:iCs w:val="0"/>
          <w:caps w:val="0"/>
          <w:color w:val="C00000"/>
          <w:spacing w:val="0"/>
          <w:sz w:val="24"/>
          <w:szCs w:val="24"/>
          <w:shd w:val="clear" w:fill="FFFFFF"/>
          <w:lang w:val="en-US"/>
        </w:rPr>
      </w:pPr>
    </w:p>
    <w:p>
      <w:pPr>
        <w:keepNext w:val="0"/>
        <w:keepLines w:val="0"/>
        <w:pageBreakBefore w:val="0"/>
        <w:widowControl/>
        <w:kinsoku/>
        <w:wordWrap/>
        <w:overflowPunct/>
        <w:topLinePunct w:val="0"/>
        <w:autoSpaceDE/>
        <w:autoSpaceDN/>
        <w:bidi w:val="0"/>
        <w:adjustRightInd/>
        <w:snapToGrid/>
        <w:spacing w:after="120" w:line="360" w:lineRule="auto"/>
        <w:jc w:val="both"/>
        <w:rPr>
          <w:ins w:id="120" w:author="Getnet Yawkal" w:date="2022-12-27T11:25:03Z"/>
          <w:rFonts w:hint="default" w:ascii="Times New Roman" w:hAnsi="Times New Roman" w:eastAsia="Tahoma" w:cs="Times New Roman"/>
          <w:b/>
          <w:bCs/>
          <w:i w:val="0"/>
          <w:iCs w:val="0"/>
          <w:caps w:val="0"/>
          <w:color w:val="C00000"/>
          <w:spacing w:val="0"/>
          <w:sz w:val="24"/>
          <w:szCs w:val="24"/>
          <w:shd w:val="clear" w:fill="FFFFFF"/>
          <w:lang w:val="en-US"/>
        </w:rPr>
      </w:pPr>
    </w:p>
    <w:p>
      <w:pPr>
        <w:keepNext w:val="0"/>
        <w:keepLines w:val="0"/>
        <w:pageBreakBefore w:val="0"/>
        <w:widowControl/>
        <w:kinsoku/>
        <w:wordWrap/>
        <w:overflowPunct/>
        <w:topLinePunct w:val="0"/>
        <w:autoSpaceDE/>
        <w:autoSpaceDN/>
        <w:bidi w:val="0"/>
        <w:adjustRightInd/>
        <w:snapToGrid/>
        <w:spacing w:after="120" w:line="360" w:lineRule="auto"/>
        <w:jc w:val="both"/>
        <w:rPr>
          <w:rFonts w:hint="default" w:ascii="Times New Roman" w:hAnsi="Times New Roman" w:eastAsia="Tahoma" w:cs="Times New Roman"/>
          <w:b/>
          <w:bCs/>
          <w:i w:val="0"/>
          <w:iCs w:val="0"/>
          <w:caps w:val="0"/>
          <w:color w:val="C00000"/>
          <w:spacing w:val="0"/>
          <w:sz w:val="24"/>
          <w:szCs w:val="24"/>
          <w:shd w:val="clear" w:fill="FFFFFF"/>
          <w:lang w:val="en-US"/>
        </w:rPr>
      </w:pPr>
      <w:r>
        <w:rPr>
          <w:rFonts w:hint="default" w:ascii="Times New Roman" w:hAnsi="Times New Roman" w:eastAsia="Tahoma" w:cs="Times New Roman"/>
          <w:b/>
          <w:bCs/>
          <w:i w:val="0"/>
          <w:iCs w:val="0"/>
          <w:caps w:val="0"/>
          <w:color w:val="C00000"/>
          <w:spacing w:val="0"/>
          <w:sz w:val="24"/>
          <w:szCs w:val="24"/>
          <w:shd w:val="clear" w:fill="FFFFFF"/>
          <w:lang w:val="en-US"/>
        </w:rPr>
        <w:t>Alternative Dispute Resolution</w:t>
      </w:r>
    </w:p>
    <w:p>
      <w:pPr>
        <w:keepNext w:val="0"/>
        <w:keepLines w:val="0"/>
        <w:pageBreakBefore w:val="0"/>
        <w:widowControl/>
        <w:kinsoku/>
        <w:wordWrap/>
        <w:overflowPunct/>
        <w:topLinePunct w:val="0"/>
        <w:autoSpaceDE/>
        <w:autoSpaceDN/>
        <w:bidi w:val="0"/>
        <w:adjustRightInd/>
        <w:snapToGrid/>
        <w:spacing w:after="120" w:line="360" w:lineRule="auto"/>
        <w:jc w:val="both"/>
        <w:rPr>
          <w:rFonts w:hint="default" w:ascii="Times New Roman" w:hAnsi="Times New Roman" w:eastAsia="Tahoma" w:cs="Times New Roman"/>
          <w:b/>
          <w:bCs/>
          <w:i w:val="0"/>
          <w:iCs w:val="0"/>
          <w:caps w:val="0"/>
          <w:color w:val="C00000"/>
          <w:spacing w:val="0"/>
          <w:sz w:val="24"/>
          <w:szCs w:val="24"/>
          <w:shd w:val="clear" w:fill="FFFFFF"/>
          <w:lang w:val="en-US"/>
        </w:rPr>
      </w:pPr>
      <w:r>
        <w:rPr>
          <w:rFonts w:ascii="Times New Roman" w:hAnsi="Times New Roman" w:eastAsia="SimSun" w:cs="Times New Roman"/>
          <w:sz w:val="24"/>
          <w:szCs w:val="24"/>
        </w:rPr>
        <w:t>We maintain a full-service ADR capability and have the tenacity to address conflict at any stage and see it through…</w:t>
      </w:r>
    </w:p>
    <w:p>
      <w:pPr>
        <w:keepNext w:val="0"/>
        <w:keepLines w:val="0"/>
        <w:pageBreakBefore w:val="0"/>
        <w:widowControl/>
        <w:kinsoku/>
        <w:wordWrap/>
        <w:overflowPunct/>
        <w:topLinePunct w:val="0"/>
        <w:autoSpaceDE/>
        <w:autoSpaceDN/>
        <w:bidi w:val="0"/>
        <w:adjustRightInd/>
        <w:snapToGrid/>
        <w:spacing w:after="120" w:line="360" w:lineRule="auto"/>
        <w:jc w:val="both"/>
        <w:rPr>
          <w:rFonts w:hint="default" w:ascii="Times New Roman" w:hAnsi="Times New Roman" w:eastAsia="Tahoma" w:cs="Times New Roman"/>
          <w:i w:val="0"/>
          <w:iCs w:val="0"/>
          <w:color w:val="505050"/>
          <w:spacing w:val="0"/>
          <w:sz w:val="24"/>
          <w:szCs w:val="24"/>
          <w:shd w:val="clear" w:fill="FFFFFF"/>
          <w:lang w:val="en-US"/>
        </w:rPr>
      </w:pPr>
      <w:r>
        <w:rPr>
          <w:rFonts w:hint="default" w:ascii="Times New Roman" w:hAnsi="Times New Roman" w:eastAsia="Tahoma" w:cs="Times New Roman"/>
          <w:i w:val="0"/>
          <w:iCs w:val="0"/>
          <w:caps w:val="0"/>
          <w:color w:val="505050"/>
          <w:spacing w:val="0"/>
          <w:sz w:val="24"/>
          <w:szCs w:val="24"/>
          <w:shd w:val="clear" w:fill="FFFFFF"/>
          <w:lang w:val="en-US"/>
        </w:rPr>
        <w:t xml:space="preserve">Getnet Yawkal Law Office assists clients by providing expert reports on domestic laws and sound and refined legal advice on Ethiopian arbitration laws, including but not limited to, new treaties signed and other existing laws that </w:t>
      </w:r>
      <w:r>
        <w:rPr>
          <w:rFonts w:hint="default" w:ascii="Times New Roman" w:hAnsi="Times New Roman" w:eastAsia="Tahoma" w:cs="Times New Roman"/>
          <w:i w:val="0"/>
          <w:iCs w:val="0"/>
          <w:color w:val="505050"/>
          <w:spacing w:val="0"/>
          <w:sz w:val="24"/>
          <w:szCs w:val="24"/>
          <w:shd w:val="clear" w:fill="FFFFFF"/>
          <w:lang w:val="en-US"/>
        </w:rPr>
        <w:t>substantially</w:t>
      </w:r>
      <w:r>
        <w:rPr>
          <w:rFonts w:hint="default" w:ascii="Times New Roman" w:hAnsi="Times New Roman" w:eastAsia="Tahoma" w:cs="Times New Roman"/>
          <w:i w:val="0"/>
          <w:iCs w:val="0"/>
          <w:caps w:val="0"/>
          <w:color w:val="505050"/>
          <w:spacing w:val="0"/>
          <w:sz w:val="24"/>
          <w:szCs w:val="24"/>
          <w:shd w:val="clear" w:fill="FFFFFF"/>
          <w:lang w:val="en-US"/>
        </w:rPr>
        <w:t xml:space="preserve"> affect the process of litigation and </w:t>
      </w:r>
      <w:r>
        <w:rPr>
          <w:rFonts w:hint="default" w:ascii="Times New Roman" w:hAnsi="Times New Roman" w:eastAsia="Tahoma" w:cs="Times New Roman"/>
          <w:i w:val="0"/>
          <w:iCs w:val="0"/>
          <w:color w:val="505050"/>
          <w:spacing w:val="0"/>
          <w:sz w:val="24"/>
          <w:szCs w:val="24"/>
          <w:shd w:val="clear" w:fill="FFFFFF"/>
          <w:lang w:val="en-US"/>
        </w:rPr>
        <w:t xml:space="preserve">enforcement of awards. </w:t>
      </w:r>
    </w:p>
    <w:p>
      <w:pPr>
        <w:keepNext w:val="0"/>
        <w:keepLines w:val="0"/>
        <w:pageBreakBefore w:val="0"/>
        <w:widowControl/>
        <w:kinsoku/>
        <w:wordWrap/>
        <w:overflowPunct/>
        <w:topLinePunct w:val="0"/>
        <w:autoSpaceDE/>
        <w:autoSpaceDN/>
        <w:bidi w:val="0"/>
        <w:adjustRightInd/>
        <w:snapToGrid/>
        <w:spacing w:after="120" w:line="360" w:lineRule="auto"/>
        <w:jc w:val="both"/>
        <w:rPr>
          <w:rFonts w:hint="default" w:ascii="Times New Roman" w:hAnsi="Times New Roman" w:eastAsia="Tahoma" w:cs="Times New Roman"/>
          <w:i w:val="0"/>
          <w:iCs w:val="0"/>
          <w:caps w:val="0"/>
          <w:color w:val="505050"/>
          <w:spacing w:val="0"/>
          <w:sz w:val="24"/>
          <w:szCs w:val="24"/>
          <w:shd w:val="clear" w:fill="FFFFFF"/>
          <w:lang w:val="en-US"/>
        </w:rPr>
      </w:pPr>
      <w:r>
        <w:rPr>
          <w:rFonts w:hint="default" w:ascii="Times New Roman" w:hAnsi="Times New Roman" w:eastAsia="Tahoma" w:cs="Times New Roman"/>
          <w:i w:val="0"/>
          <w:iCs w:val="0"/>
          <w:color w:val="505050"/>
          <w:spacing w:val="0"/>
          <w:sz w:val="24"/>
          <w:szCs w:val="24"/>
          <w:shd w:val="clear" w:fill="FFFFFF"/>
          <w:lang w:val="en-US"/>
        </w:rPr>
        <w:t>We prepare and vet commercial documents in line with the relevant laws related to dispute settlement and represent clients to safeguard their interests before arbitration tribunals.</w:t>
      </w:r>
      <w:r>
        <w:rPr>
          <w:rFonts w:hint="default" w:ascii="Times New Roman" w:hAnsi="Times New Roman" w:eastAsia="Tahoma" w:cs="Times New Roman"/>
          <w:i w:val="0"/>
          <w:iCs w:val="0"/>
          <w:caps w:val="0"/>
          <w:color w:val="505050"/>
          <w:spacing w:val="0"/>
          <w:sz w:val="24"/>
          <w:szCs w:val="24"/>
          <w:shd w:val="clear" w:fill="FFFFFF"/>
          <w:lang w:val="en-US"/>
        </w:rPr>
        <w:t xml:space="preserve"> We are also known to assist clients by providing expert reports on domestic laws.</w:t>
      </w:r>
    </w:p>
    <w:p>
      <w:pPr>
        <w:keepNext w:val="0"/>
        <w:keepLines w:val="0"/>
        <w:pageBreakBefore w:val="0"/>
        <w:widowControl/>
        <w:kinsoku/>
        <w:wordWrap/>
        <w:overflowPunct/>
        <w:topLinePunct w:val="0"/>
        <w:autoSpaceDE/>
        <w:autoSpaceDN/>
        <w:bidi w:val="0"/>
        <w:adjustRightInd/>
        <w:snapToGrid/>
        <w:spacing w:after="120" w:line="360" w:lineRule="auto"/>
        <w:rPr>
          <w:rFonts w:hint="default" w:ascii="Times New Roman" w:hAnsi="Times New Roman" w:eastAsia="Tahoma" w:cs="Times New Roman"/>
          <w:i w:val="0"/>
          <w:iCs w:val="0"/>
          <w:caps w:val="0"/>
          <w:color w:val="505050"/>
          <w:spacing w:val="0"/>
          <w:sz w:val="24"/>
          <w:szCs w:val="24"/>
          <w:shd w:val="clear" w:fill="FFFFFF"/>
          <w:lang w:val="en-US"/>
        </w:rPr>
      </w:pPr>
      <w:r>
        <w:rPr>
          <w:rFonts w:hint="default" w:ascii="Times New Roman" w:hAnsi="Times New Roman" w:eastAsia="Tahoma" w:cs="Times New Roman"/>
          <w:i w:val="0"/>
          <w:iCs w:val="0"/>
          <w:caps w:val="0"/>
          <w:color w:val="505050"/>
          <w:spacing w:val="0"/>
          <w:sz w:val="24"/>
          <w:szCs w:val="24"/>
          <w:shd w:val="clear" w:fill="FFFFFF"/>
          <w:lang w:val="en-US"/>
        </w:rPr>
        <w:t xml:space="preserve">We aspire to remain a hot commodity in the ADR industry, and for that, we commit ourselves to helping you find the best possible way out by drafting quality legal documents, rendering prudent legal advice, assisting you in negotiation processes, and representing you before </w:t>
      </w:r>
      <w:r>
        <w:rPr>
          <w:rFonts w:hint="default" w:ascii="Times New Roman" w:hAnsi="Times New Roman" w:eastAsia="Tahoma" w:cs="Times New Roman"/>
          <w:i w:val="0"/>
          <w:iCs w:val="0"/>
          <w:color w:val="505050"/>
          <w:spacing w:val="0"/>
          <w:sz w:val="24"/>
          <w:szCs w:val="24"/>
          <w:shd w:val="clear" w:fill="FFFFFF"/>
          <w:lang w:val="en-US"/>
        </w:rPr>
        <w:t>arbitration tribunals</w:t>
      </w:r>
      <w:r>
        <w:rPr>
          <w:rFonts w:hint="default" w:ascii="Times New Roman" w:hAnsi="Times New Roman" w:eastAsia="Tahoma" w:cs="Times New Roman"/>
          <w:i w:val="0"/>
          <w:iCs w:val="0"/>
          <w:caps w:val="0"/>
          <w:color w:val="505050"/>
          <w:spacing w:val="0"/>
          <w:sz w:val="24"/>
          <w:szCs w:val="24"/>
          <w:shd w:val="clear" w:fill="FFFFFF"/>
          <w:lang w:val="en-US"/>
        </w:rPr>
        <w:t xml:space="preserve">. </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jc w:val="both"/>
        <w:textAlignment w:val="baseline"/>
        <w:rPr>
          <w:rFonts w:hint="default" w:ascii="Times New Roman" w:hAnsi="Times New Roman" w:eastAsia="Tahoma" w:cs="Times New Roman"/>
          <w:i w:val="0"/>
          <w:iCs w:val="0"/>
          <w:caps w:val="0"/>
          <w:color w:val="0000FF"/>
          <w:spacing w:val="0"/>
          <w:sz w:val="24"/>
          <w:szCs w:val="24"/>
          <w:shd w:val="clear" w:fill="FFFFFF"/>
          <w:vertAlign w:val="baseline"/>
          <w:lang w:val="en-US"/>
        </w:rPr>
      </w:pPr>
      <w:r>
        <w:rPr>
          <w:rFonts w:hint="default" w:ascii="Times New Roman" w:hAnsi="Times New Roman" w:eastAsia="Tahoma" w:cs="Times New Roman"/>
          <w:i w:val="0"/>
          <w:iCs w:val="0"/>
          <w:caps w:val="0"/>
          <w:color w:val="0000FF"/>
          <w:spacing w:val="0"/>
          <w:sz w:val="24"/>
          <w:szCs w:val="24"/>
          <w:shd w:val="clear" w:fill="FFFFFF"/>
          <w:vertAlign w:val="baseline"/>
          <w:lang w:val="en-US"/>
        </w:rPr>
        <w:t xml:space="preserve">We maintain a full-service ADR capability and </w:t>
      </w:r>
      <w:r>
        <w:rPr>
          <w:rFonts w:hint="default" w:ascii="Times New Roman" w:hAnsi="Times New Roman" w:eastAsia="Tahoma" w:cs="Times New Roman"/>
          <w:i w:val="0"/>
          <w:iCs w:val="0"/>
          <w:color w:val="0000FF"/>
          <w:spacing w:val="0"/>
          <w:sz w:val="24"/>
          <w:szCs w:val="24"/>
          <w:shd w:val="clear" w:fill="FFFFFF"/>
          <w:vertAlign w:val="baseline"/>
          <w:lang w:val="en-US"/>
        </w:rPr>
        <w:t>possess</w:t>
      </w:r>
      <w:r>
        <w:rPr>
          <w:rFonts w:hint="default" w:ascii="Times New Roman" w:hAnsi="Times New Roman" w:eastAsia="Tahoma" w:cs="Times New Roman"/>
          <w:i w:val="0"/>
          <w:iCs w:val="0"/>
          <w:caps w:val="0"/>
          <w:color w:val="0000FF"/>
          <w:spacing w:val="0"/>
          <w:sz w:val="24"/>
          <w:szCs w:val="24"/>
          <w:shd w:val="clear" w:fill="FFFFFF"/>
          <w:vertAlign w:val="baseline"/>
          <w:lang w:val="en-US"/>
        </w:rPr>
        <w:t xml:space="preserve"> a grit mindset to address conflict at any stage and go all the way to the end.</w:t>
      </w:r>
    </w:p>
    <w:p>
      <w:pPr>
        <w:keepNext w:val="0"/>
        <w:keepLines w:val="0"/>
        <w:pageBreakBefore w:val="0"/>
        <w:widowControl/>
        <w:kinsoku/>
        <w:wordWrap/>
        <w:overflowPunct/>
        <w:topLinePunct w:val="0"/>
        <w:autoSpaceDE/>
        <w:autoSpaceDN/>
        <w:bidi w:val="0"/>
        <w:adjustRightInd/>
        <w:snapToGrid/>
        <w:spacing w:after="120" w:line="360" w:lineRule="auto"/>
        <w:jc w:val="center"/>
        <w:rPr>
          <w:rFonts w:hint="default" w:ascii="Times New Roman" w:hAnsi="Times New Roman" w:eastAsia="Tahoma" w:cs="Times New Roman"/>
          <w:b/>
          <w:bCs/>
          <w:i w:val="0"/>
          <w:iCs w:val="0"/>
          <w:color w:val="505050"/>
          <w:spacing w:val="0"/>
          <w:sz w:val="24"/>
          <w:szCs w:val="24"/>
          <w:shd w:val="clear" w:fill="FFFFFF"/>
          <w:lang w:val="en-US"/>
        </w:rPr>
      </w:pPr>
      <w:r>
        <w:rPr>
          <w:rFonts w:hint="default" w:ascii="Times New Roman" w:hAnsi="Times New Roman" w:eastAsia="Tahoma" w:cs="Times New Roman"/>
          <w:b/>
          <w:bCs/>
          <w:i w:val="0"/>
          <w:iCs w:val="0"/>
          <w:color w:val="505050"/>
          <w:spacing w:val="0"/>
          <w:sz w:val="24"/>
          <w:szCs w:val="24"/>
          <w:shd w:val="clear" w:fill="FFFFFF"/>
          <w:lang w:val="en-US"/>
        </w:rPr>
        <w:t>Some of our services</w:t>
      </w:r>
    </w:p>
    <w:p>
      <w:pPr>
        <w:keepNext w:val="0"/>
        <w:keepLines w:val="0"/>
        <w:pageBreakBefore w:val="0"/>
        <w:widowControl/>
        <w:kinsoku/>
        <w:wordWrap/>
        <w:overflowPunct/>
        <w:topLinePunct w:val="0"/>
        <w:autoSpaceDE/>
        <w:autoSpaceDN/>
        <w:bidi w:val="0"/>
        <w:adjustRightInd/>
        <w:snapToGrid/>
        <w:spacing w:after="120" w:line="360" w:lineRule="auto"/>
        <w:jc w:val="both"/>
        <w:rPr>
          <w:rFonts w:hint="default" w:ascii="Times New Roman" w:hAnsi="Times New Roman" w:eastAsia="Tahoma" w:cs="Times New Roman"/>
          <w:i w:val="0"/>
          <w:iCs w:val="0"/>
          <w:color w:val="505050"/>
          <w:spacing w:val="0"/>
          <w:sz w:val="24"/>
          <w:szCs w:val="24"/>
          <w:shd w:val="clear" w:fill="FFFFFF"/>
          <w:lang w:val="en-US"/>
        </w:rPr>
      </w:pPr>
      <w:r>
        <w:rPr>
          <w:rFonts w:hint="default" w:ascii="Times New Roman" w:hAnsi="Times New Roman" w:eastAsia="Tahoma" w:cs="Times New Roman"/>
          <w:i w:val="0"/>
          <w:iCs w:val="0"/>
          <w:color w:val="505050"/>
          <w:spacing w:val="0"/>
          <w:sz w:val="24"/>
          <w:szCs w:val="24"/>
          <w:shd w:val="clear" w:fill="FFFFFF"/>
          <w:lang w:val="en-US"/>
        </w:rPr>
        <w:t>Drafting and vetting documents</w:t>
      </w:r>
    </w:p>
    <w:p>
      <w:pPr>
        <w:keepNext w:val="0"/>
        <w:keepLines w:val="0"/>
        <w:pageBreakBefore w:val="0"/>
        <w:widowControl/>
        <w:kinsoku/>
        <w:wordWrap/>
        <w:overflowPunct/>
        <w:topLinePunct w:val="0"/>
        <w:autoSpaceDE/>
        <w:autoSpaceDN/>
        <w:bidi w:val="0"/>
        <w:adjustRightInd/>
        <w:snapToGrid/>
        <w:spacing w:after="120" w:line="360" w:lineRule="auto"/>
        <w:jc w:val="both"/>
        <w:rPr>
          <w:rFonts w:hint="default" w:ascii="Times New Roman" w:hAnsi="Times New Roman" w:eastAsia="Tahoma" w:cs="Times New Roman"/>
          <w:i w:val="0"/>
          <w:iCs w:val="0"/>
          <w:color w:val="505050"/>
          <w:spacing w:val="0"/>
          <w:sz w:val="24"/>
          <w:szCs w:val="24"/>
          <w:shd w:val="clear" w:fill="FFFFFF"/>
          <w:lang w:val="en-US"/>
        </w:rPr>
      </w:pPr>
      <w:r>
        <w:rPr>
          <w:rFonts w:hint="default" w:ascii="Times New Roman" w:hAnsi="Times New Roman" w:eastAsia="Tahoma" w:cs="Times New Roman"/>
          <w:i w:val="0"/>
          <w:iCs w:val="0"/>
          <w:color w:val="505050"/>
          <w:spacing w:val="0"/>
          <w:sz w:val="24"/>
          <w:szCs w:val="24"/>
          <w:shd w:val="clear" w:fill="FFFFFF"/>
          <w:lang w:val="en-US"/>
        </w:rPr>
        <w:t>Negotiating</w:t>
      </w:r>
    </w:p>
    <w:p>
      <w:pPr>
        <w:keepNext w:val="0"/>
        <w:keepLines w:val="0"/>
        <w:pageBreakBefore w:val="0"/>
        <w:widowControl/>
        <w:kinsoku/>
        <w:wordWrap/>
        <w:overflowPunct/>
        <w:topLinePunct w:val="0"/>
        <w:autoSpaceDE/>
        <w:autoSpaceDN/>
        <w:bidi w:val="0"/>
        <w:adjustRightInd/>
        <w:snapToGrid/>
        <w:spacing w:after="120" w:line="360" w:lineRule="auto"/>
        <w:jc w:val="both"/>
        <w:rPr>
          <w:rFonts w:hint="default" w:ascii="Times New Roman" w:hAnsi="Times New Roman" w:eastAsia="Tahoma" w:cs="Times New Roman"/>
          <w:i w:val="0"/>
          <w:iCs w:val="0"/>
          <w:color w:val="505050"/>
          <w:spacing w:val="0"/>
          <w:sz w:val="24"/>
          <w:szCs w:val="24"/>
          <w:shd w:val="clear" w:fill="FFFFFF"/>
          <w:lang w:val="en-US"/>
        </w:rPr>
      </w:pPr>
      <w:r>
        <w:rPr>
          <w:rFonts w:hint="default" w:ascii="Times New Roman" w:hAnsi="Times New Roman" w:eastAsia="Tahoma" w:cs="Times New Roman"/>
          <w:i w:val="0"/>
          <w:iCs w:val="0"/>
          <w:color w:val="505050"/>
          <w:spacing w:val="0"/>
          <w:sz w:val="24"/>
          <w:szCs w:val="24"/>
          <w:shd w:val="clear" w:fill="FFFFFF"/>
          <w:lang w:val="en-US"/>
        </w:rPr>
        <w:t>Prepare legal advi</w:t>
      </w:r>
      <w:ins w:id="121" w:author="Getnet Yawkal" w:date="2022-12-27T11:27:34Z">
        <w:r>
          <w:rPr>
            <w:rFonts w:hint="default" w:ascii="Times New Roman" w:hAnsi="Times New Roman" w:eastAsia="Tahoma" w:cs="Times New Roman"/>
            <w:i w:val="0"/>
            <w:iCs w:val="0"/>
            <w:color w:val="505050"/>
            <w:spacing w:val="0"/>
            <w:sz w:val="24"/>
            <w:szCs w:val="24"/>
            <w:shd w:val="clear" w:fill="FFFFFF"/>
            <w:lang w:val="en-US"/>
          </w:rPr>
          <w:t>c</w:t>
        </w:r>
      </w:ins>
      <w:del w:id="122" w:author="Getnet Yawkal" w:date="2022-12-27T11:27:33Z">
        <w:r>
          <w:rPr>
            <w:rFonts w:hint="default" w:ascii="Times New Roman" w:hAnsi="Times New Roman" w:eastAsia="Tahoma" w:cs="Times New Roman"/>
            <w:i w:val="0"/>
            <w:iCs w:val="0"/>
            <w:color w:val="505050"/>
            <w:spacing w:val="0"/>
            <w:sz w:val="24"/>
            <w:szCs w:val="24"/>
            <w:shd w:val="clear" w:fill="FFFFFF"/>
            <w:lang w:val="en-US"/>
          </w:rPr>
          <w:delText>s</w:delText>
        </w:r>
      </w:del>
      <w:r>
        <w:rPr>
          <w:rFonts w:hint="default" w:ascii="Times New Roman" w:hAnsi="Times New Roman" w:eastAsia="Tahoma" w:cs="Times New Roman"/>
          <w:i w:val="0"/>
          <w:iCs w:val="0"/>
          <w:color w:val="505050"/>
          <w:spacing w:val="0"/>
          <w:sz w:val="24"/>
          <w:szCs w:val="24"/>
          <w:shd w:val="clear" w:fill="FFFFFF"/>
          <w:lang w:val="en-US"/>
        </w:rPr>
        <w:t>e, a legal opinion, and a legal memorandum</w:t>
      </w:r>
    </w:p>
    <w:p>
      <w:pPr>
        <w:keepNext w:val="0"/>
        <w:keepLines w:val="0"/>
        <w:pageBreakBefore w:val="0"/>
        <w:widowControl/>
        <w:kinsoku/>
        <w:wordWrap/>
        <w:overflowPunct/>
        <w:topLinePunct w:val="0"/>
        <w:autoSpaceDE/>
        <w:autoSpaceDN/>
        <w:bidi w:val="0"/>
        <w:adjustRightInd/>
        <w:snapToGrid/>
        <w:spacing w:after="120" w:line="360" w:lineRule="auto"/>
        <w:jc w:val="both"/>
        <w:rPr>
          <w:rFonts w:hint="default" w:ascii="Times New Roman" w:hAnsi="Times New Roman" w:eastAsia="Tahoma" w:cs="Times New Roman"/>
          <w:i w:val="0"/>
          <w:iCs w:val="0"/>
          <w:color w:val="505050"/>
          <w:spacing w:val="0"/>
          <w:sz w:val="24"/>
          <w:szCs w:val="24"/>
          <w:shd w:val="clear" w:fill="FFFFFF"/>
          <w:lang w:val="en-US"/>
        </w:rPr>
      </w:pPr>
      <w:r>
        <w:rPr>
          <w:rFonts w:hint="default" w:ascii="Times New Roman" w:hAnsi="Times New Roman" w:eastAsia="Tahoma" w:cs="Times New Roman"/>
          <w:i w:val="0"/>
          <w:iCs w:val="0"/>
          <w:color w:val="505050"/>
          <w:spacing w:val="0"/>
          <w:sz w:val="24"/>
          <w:szCs w:val="24"/>
          <w:shd w:val="clear" w:fill="FFFFFF"/>
          <w:lang w:val="en-US"/>
        </w:rPr>
        <w:t>Prepare expert report on domestic laws</w:t>
      </w:r>
    </w:p>
    <w:p>
      <w:pPr>
        <w:keepNext w:val="0"/>
        <w:keepLines w:val="0"/>
        <w:pageBreakBefore w:val="0"/>
        <w:widowControl/>
        <w:kinsoku/>
        <w:wordWrap/>
        <w:overflowPunct/>
        <w:topLinePunct w:val="0"/>
        <w:autoSpaceDE/>
        <w:autoSpaceDN/>
        <w:bidi w:val="0"/>
        <w:adjustRightInd/>
        <w:snapToGrid/>
        <w:spacing w:after="120" w:line="360" w:lineRule="auto"/>
        <w:jc w:val="both"/>
        <w:rPr>
          <w:rFonts w:hint="default" w:ascii="Times New Roman" w:hAnsi="Times New Roman" w:eastAsia="Tahoma" w:cs="Times New Roman"/>
          <w:i w:val="0"/>
          <w:iCs w:val="0"/>
          <w:color w:val="505050"/>
          <w:spacing w:val="0"/>
          <w:sz w:val="24"/>
          <w:szCs w:val="24"/>
          <w:shd w:val="clear" w:fill="FFFFFF"/>
          <w:lang w:val="en-US"/>
        </w:rPr>
      </w:pPr>
      <w:r>
        <w:rPr>
          <w:rFonts w:hint="default" w:ascii="Times New Roman" w:hAnsi="Times New Roman" w:eastAsia="Tahoma" w:cs="Times New Roman"/>
          <w:i w:val="0"/>
          <w:iCs w:val="0"/>
          <w:color w:val="505050"/>
          <w:spacing w:val="0"/>
          <w:sz w:val="24"/>
          <w:szCs w:val="24"/>
          <w:shd w:val="clear" w:fill="FFFFFF"/>
          <w:lang w:val="en-US"/>
        </w:rPr>
        <w:t>Execution of arbitra</w:t>
      </w:r>
      <w:ins w:id="123" w:author="Getnet Yawkal" w:date="2022-12-27T11:32:04Z">
        <w:r>
          <w:rPr>
            <w:rFonts w:hint="default" w:ascii="Times New Roman" w:hAnsi="Times New Roman" w:eastAsia="Tahoma" w:cs="Times New Roman"/>
            <w:i w:val="0"/>
            <w:iCs w:val="0"/>
            <w:color w:val="505050"/>
            <w:spacing w:val="0"/>
            <w:sz w:val="24"/>
            <w:szCs w:val="24"/>
            <w:shd w:val="clear" w:fill="FFFFFF"/>
            <w:lang w:val="en-US"/>
          </w:rPr>
          <w:t>l</w:t>
        </w:r>
      </w:ins>
      <w:del w:id="124" w:author="Getnet Yawkal" w:date="2022-12-27T11:32:00Z">
        <w:r>
          <w:rPr>
            <w:rFonts w:hint="default" w:ascii="Times New Roman" w:hAnsi="Times New Roman" w:eastAsia="Tahoma" w:cs="Times New Roman"/>
            <w:i w:val="0"/>
            <w:iCs w:val="0"/>
            <w:color w:val="505050"/>
            <w:spacing w:val="0"/>
            <w:sz w:val="24"/>
            <w:szCs w:val="24"/>
            <w:shd w:val="clear" w:fill="FFFFFF"/>
            <w:lang w:val="en-US"/>
          </w:rPr>
          <w:delText>t</w:delText>
        </w:r>
      </w:del>
      <w:del w:id="125" w:author="Getnet Yawkal" w:date="2022-12-27T11:31:59Z">
        <w:r>
          <w:rPr>
            <w:rFonts w:hint="default" w:ascii="Times New Roman" w:hAnsi="Times New Roman" w:eastAsia="Tahoma" w:cs="Times New Roman"/>
            <w:i w:val="0"/>
            <w:iCs w:val="0"/>
            <w:color w:val="505050"/>
            <w:spacing w:val="0"/>
            <w:sz w:val="24"/>
            <w:szCs w:val="24"/>
            <w:shd w:val="clear" w:fill="FFFFFF"/>
            <w:lang w:val="en-US"/>
          </w:rPr>
          <w:delText>or</w:delText>
        </w:r>
      </w:del>
      <w:r>
        <w:rPr>
          <w:rFonts w:hint="default" w:ascii="Times New Roman" w:hAnsi="Times New Roman" w:eastAsia="Tahoma" w:cs="Times New Roman"/>
          <w:i w:val="0"/>
          <w:iCs w:val="0"/>
          <w:color w:val="505050"/>
          <w:spacing w:val="0"/>
          <w:sz w:val="24"/>
          <w:szCs w:val="24"/>
          <w:shd w:val="clear" w:fill="FFFFFF"/>
          <w:lang w:val="en-US"/>
        </w:rPr>
        <w:t xml:space="preserve"> awards</w:t>
      </w:r>
      <w:r>
        <w:commentReference w:id="31"/>
      </w:r>
    </w:p>
    <w:p>
      <w:pPr>
        <w:keepNext w:val="0"/>
        <w:keepLines w:val="0"/>
        <w:pageBreakBefore w:val="0"/>
        <w:widowControl/>
        <w:kinsoku/>
        <w:wordWrap/>
        <w:overflowPunct/>
        <w:topLinePunct w:val="0"/>
        <w:autoSpaceDE/>
        <w:autoSpaceDN/>
        <w:bidi w:val="0"/>
        <w:adjustRightInd/>
        <w:snapToGrid/>
        <w:spacing w:after="120" w:line="360" w:lineRule="auto"/>
        <w:jc w:val="both"/>
        <w:rPr>
          <w:rFonts w:hint="default" w:ascii="Times New Roman" w:hAnsi="Times New Roman" w:eastAsia="Tahoma" w:cs="Times New Roman"/>
          <w:i w:val="0"/>
          <w:iCs w:val="0"/>
          <w:color w:val="505050"/>
          <w:spacing w:val="0"/>
          <w:sz w:val="24"/>
          <w:szCs w:val="24"/>
          <w:shd w:val="clear" w:fill="FFFFFF"/>
          <w:lang w:val="en-US"/>
        </w:rPr>
      </w:pPr>
      <w:r>
        <w:rPr>
          <w:rFonts w:hint="default" w:ascii="Times New Roman" w:hAnsi="Times New Roman" w:eastAsia="Tahoma" w:cs="Times New Roman"/>
          <w:i w:val="0"/>
          <w:iCs w:val="0"/>
          <w:color w:val="505050"/>
          <w:spacing w:val="0"/>
          <w:sz w:val="24"/>
          <w:szCs w:val="24"/>
          <w:shd w:val="clear" w:fill="FFFFFF"/>
          <w:lang w:val="en-US"/>
        </w:rPr>
        <w:t>Filing of an application for interim measures before the courts</w:t>
      </w:r>
    </w:p>
    <w:p>
      <w:pPr>
        <w:keepNext w:val="0"/>
        <w:keepLines w:val="0"/>
        <w:pageBreakBefore w:val="0"/>
        <w:widowControl/>
        <w:kinsoku/>
        <w:wordWrap/>
        <w:overflowPunct/>
        <w:topLinePunct w:val="0"/>
        <w:autoSpaceDE/>
        <w:autoSpaceDN/>
        <w:bidi w:val="0"/>
        <w:adjustRightInd/>
        <w:snapToGrid/>
        <w:spacing w:after="120" w:line="360" w:lineRule="auto"/>
        <w:jc w:val="both"/>
        <w:rPr>
          <w:rFonts w:hint="default" w:ascii="Times New Roman" w:hAnsi="Times New Roman" w:eastAsia="Tahoma" w:cs="Times New Roman"/>
          <w:i w:val="0"/>
          <w:iCs w:val="0"/>
          <w:color w:val="auto"/>
          <w:spacing w:val="0"/>
          <w:sz w:val="24"/>
          <w:szCs w:val="24"/>
          <w:highlight w:val="none"/>
          <w:shd w:val="clear" w:fill="FFFFFF"/>
          <w:lang w:val="en-US"/>
        </w:rPr>
      </w:pPr>
      <w:r>
        <w:rPr>
          <w:rFonts w:hint="default" w:ascii="Times New Roman" w:hAnsi="Times New Roman" w:eastAsia="Tahoma" w:cs="Times New Roman"/>
          <w:i w:val="0"/>
          <w:iCs w:val="0"/>
          <w:color w:val="auto"/>
          <w:spacing w:val="0"/>
          <w:sz w:val="24"/>
          <w:szCs w:val="24"/>
          <w:highlight w:val="none"/>
          <w:shd w:val="clear" w:fill="FFFFFF"/>
          <w:lang w:val="en-US"/>
        </w:rPr>
        <w:t xml:space="preserve">Perform an early case assessment </w:t>
      </w:r>
    </w:p>
    <w:p>
      <w:pPr>
        <w:keepNext w:val="0"/>
        <w:keepLines w:val="0"/>
        <w:pageBreakBefore w:val="0"/>
        <w:widowControl/>
        <w:kinsoku/>
        <w:wordWrap/>
        <w:overflowPunct/>
        <w:topLinePunct w:val="0"/>
        <w:autoSpaceDE/>
        <w:autoSpaceDN/>
        <w:bidi w:val="0"/>
        <w:adjustRightInd/>
        <w:snapToGrid/>
        <w:spacing w:after="120" w:line="360" w:lineRule="auto"/>
        <w:jc w:val="both"/>
        <w:rPr>
          <w:rFonts w:hint="default" w:ascii="Times New Roman" w:hAnsi="Times New Roman" w:eastAsia="Tahoma" w:cs="Times New Roman"/>
          <w:i w:val="0"/>
          <w:iCs w:val="0"/>
          <w:color w:val="505050"/>
          <w:spacing w:val="0"/>
          <w:sz w:val="24"/>
          <w:szCs w:val="24"/>
          <w:shd w:val="clear" w:fill="FFFFFF"/>
          <w:lang w:val="en-US"/>
        </w:rPr>
      </w:pPr>
      <w:r>
        <w:rPr>
          <w:rFonts w:hint="default" w:ascii="Times New Roman" w:hAnsi="Times New Roman" w:eastAsia="Tahoma" w:cs="Times New Roman"/>
          <w:i w:val="0"/>
          <w:iCs w:val="0"/>
          <w:color w:val="505050"/>
          <w:spacing w:val="0"/>
          <w:sz w:val="24"/>
          <w:szCs w:val="24"/>
          <w:shd w:val="clear" w:fill="FFFFFF"/>
          <w:lang w:val="en-US"/>
        </w:rPr>
        <w:t>Review claims</w:t>
      </w:r>
    </w:p>
    <w:p>
      <w:pPr>
        <w:keepNext w:val="0"/>
        <w:keepLines w:val="0"/>
        <w:pageBreakBefore w:val="0"/>
        <w:widowControl/>
        <w:kinsoku/>
        <w:wordWrap/>
        <w:overflowPunct/>
        <w:topLinePunct w:val="0"/>
        <w:autoSpaceDE/>
        <w:autoSpaceDN/>
        <w:bidi w:val="0"/>
        <w:adjustRightInd/>
        <w:snapToGrid/>
        <w:spacing w:after="120" w:line="360" w:lineRule="auto"/>
        <w:jc w:val="both"/>
        <w:rPr>
          <w:ins w:id="126" w:author="Getnet Yawkal" w:date="2022-12-27T11:34:47Z"/>
          <w:rFonts w:hint="default" w:ascii="Times New Roman" w:hAnsi="Times New Roman" w:eastAsia="Tahoma" w:cs="Times New Roman"/>
          <w:i w:val="0"/>
          <w:iCs w:val="0"/>
          <w:color w:val="505050"/>
          <w:spacing w:val="0"/>
          <w:sz w:val="24"/>
          <w:szCs w:val="24"/>
          <w:shd w:val="clear" w:fill="FFFFFF"/>
          <w:lang w:val="en-US"/>
        </w:rPr>
      </w:pPr>
      <w:r>
        <w:rPr>
          <w:rFonts w:hint="default" w:ascii="Times New Roman" w:hAnsi="Times New Roman" w:eastAsia="Tahoma" w:cs="Times New Roman"/>
          <w:i w:val="0"/>
          <w:iCs w:val="0"/>
          <w:color w:val="505050"/>
          <w:spacing w:val="0"/>
          <w:sz w:val="24"/>
          <w:szCs w:val="24"/>
          <w:shd w:val="clear" w:fill="FFFFFF"/>
          <w:lang w:val="en-US"/>
        </w:rPr>
        <w:t>Representation</w:t>
      </w:r>
    </w:p>
    <w:p>
      <w:pPr>
        <w:keepNext w:val="0"/>
        <w:keepLines w:val="0"/>
        <w:pageBreakBefore w:val="0"/>
        <w:widowControl/>
        <w:kinsoku/>
        <w:wordWrap/>
        <w:overflowPunct/>
        <w:topLinePunct w:val="0"/>
        <w:autoSpaceDE/>
        <w:autoSpaceDN/>
        <w:bidi w:val="0"/>
        <w:adjustRightInd/>
        <w:snapToGrid/>
        <w:spacing w:after="120" w:line="360" w:lineRule="auto"/>
        <w:jc w:val="both"/>
        <w:rPr>
          <w:ins w:id="127" w:author="Getnet Yawkal" w:date="2022-12-27T11:34:48Z"/>
          <w:rFonts w:hint="default" w:ascii="Times New Roman" w:hAnsi="Times New Roman" w:eastAsia="Tahoma" w:cs="Times New Roman"/>
          <w:i w:val="0"/>
          <w:iCs w:val="0"/>
          <w:color w:val="505050"/>
          <w:spacing w:val="0"/>
          <w:sz w:val="24"/>
          <w:szCs w:val="24"/>
          <w:shd w:val="clear" w:fill="FFFFFF"/>
          <w:lang w:val="en-US"/>
        </w:rPr>
      </w:pPr>
    </w:p>
    <w:p>
      <w:pPr>
        <w:keepNext w:val="0"/>
        <w:keepLines w:val="0"/>
        <w:pageBreakBefore w:val="0"/>
        <w:widowControl/>
        <w:kinsoku/>
        <w:wordWrap/>
        <w:overflowPunct/>
        <w:topLinePunct w:val="0"/>
        <w:autoSpaceDE/>
        <w:autoSpaceDN/>
        <w:bidi w:val="0"/>
        <w:adjustRightInd/>
        <w:snapToGrid/>
        <w:spacing w:after="120" w:line="360" w:lineRule="auto"/>
        <w:jc w:val="both"/>
        <w:rPr>
          <w:ins w:id="128" w:author="Getnet Yawkal" w:date="2022-12-27T11:34:48Z"/>
          <w:rFonts w:hint="default" w:ascii="Times New Roman" w:hAnsi="Times New Roman" w:eastAsia="Tahoma" w:cs="Times New Roman"/>
          <w:i w:val="0"/>
          <w:iCs w:val="0"/>
          <w:color w:val="505050"/>
          <w:spacing w:val="0"/>
          <w:sz w:val="24"/>
          <w:szCs w:val="24"/>
          <w:shd w:val="clear" w:fill="FFFFFF"/>
          <w:lang w:val="en-US"/>
        </w:rPr>
      </w:pPr>
    </w:p>
    <w:p>
      <w:pPr>
        <w:keepNext w:val="0"/>
        <w:keepLines w:val="0"/>
        <w:pageBreakBefore w:val="0"/>
        <w:widowControl/>
        <w:kinsoku/>
        <w:wordWrap/>
        <w:overflowPunct/>
        <w:topLinePunct w:val="0"/>
        <w:autoSpaceDE/>
        <w:autoSpaceDN/>
        <w:bidi w:val="0"/>
        <w:adjustRightInd/>
        <w:snapToGrid/>
        <w:spacing w:after="120" w:line="360" w:lineRule="auto"/>
        <w:jc w:val="both"/>
        <w:rPr>
          <w:rFonts w:hint="default" w:ascii="Times New Roman" w:hAnsi="Times New Roman" w:eastAsia="Tahoma" w:cs="Times New Roman"/>
          <w:color w:val="505050"/>
          <w:sz w:val="24"/>
          <w:szCs w:val="24"/>
          <w:shd w:val="clear" w:fill="FFFFFF"/>
          <w:lang w:val="en-US"/>
        </w:rPr>
      </w:pPr>
    </w:p>
    <w:p>
      <w:pPr>
        <w:keepNext w:val="0"/>
        <w:keepLines w:val="0"/>
        <w:pageBreakBefore w:val="0"/>
        <w:widowControl/>
        <w:kinsoku/>
        <w:wordWrap/>
        <w:overflowPunct/>
        <w:topLinePunct w:val="0"/>
        <w:autoSpaceDE/>
        <w:autoSpaceDN/>
        <w:bidi w:val="0"/>
        <w:adjustRightInd/>
        <w:snapToGrid/>
        <w:spacing w:after="120" w:line="360" w:lineRule="auto"/>
        <w:jc w:val="center"/>
        <w:rPr>
          <w:rFonts w:hint="default" w:ascii="Times New Roman" w:hAnsi="Times New Roman" w:cs="Times New Roman"/>
          <w:b/>
          <w:bCs/>
          <w:color w:val="FF0000"/>
          <w:sz w:val="24"/>
          <w:szCs w:val="24"/>
          <w:highlight w:val="none"/>
          <w:lang w:val="en-US"/>
        </w:rPr>
      </w:pPr>
      <w:r>
        <w:rPr>
          <w:rFonts w:hint="default" w:ascii="Times New Roman" w:hAnsi="Times New Roman" w:cs="Times New Roman"/>
          <w:b/>
          <w:bCs/>
          <w:color w:val="FF0000"/>
          <w:sz w:val="24"/>
          <w:szCs w:val="24"/>
          <w:highlight w:val="none"/>
          <w:lang w:val="en-US"/>
        </w:rPr>
        <w:t>Other Comments</w:t>
      </w:r>
    </w:p>
    <w:p>
      <w:pPr>
        <w:keepNext w:val="0"/>
        <w:keepLines w:val="0"/>
        <w:pageBreakBefore w:val="0"/>
        <w:widowControl/>
        <w:numPr>
          <w:ilvl w:val="0"/>
          <w:numId w:val="1"/>
        </w:numPr>
        <w:kinsoku/>
        <w:wordWrap/>
        <w:overflowPunct/>
        <w:topLinePunct w:val="0"/>
        <w:autoSpaceDE/>
        <w:autoSpaceDN/>
        <w:bidi w:val="0"/>
        <w:adjustRightInd/>
        <w:snapToGrid/>
        <w:spacing w:after="120" w:line="360" w:lineRule="auto"/>
        <w:ind w:left="425" w:hanging="425"/>
        <w:rPr>
          <w:rFonts w:hint="default" w:ascii="Times New Roman" w:hAnsi="Times New Roman" w:cs="Times New Roman"/>
          <w:sz w:val="24"/>
          <w:szCs w:val="24"/>
          <w:highlight w:val="none"/>
          <w:lang w:val="en-US"/>
        </w:rPr>
      </w:pPr>
      <w:r>
        <w:rPr>
          <w:rFonts w:hint="default" w:ascii="Times New Roman" w:hAnsi="Times New Roman" w:cs="Times New Roman"/>
          <w:sz w:val="24"/>
          <w:szCs w:val="24"/>
          <w:highlight w:val="none"/>
          <w:lang w:val="en-US"/>
        </w:rPr>
        <w:t>On the Contact part of the page ( desktop version); the map has covered the Quick Links and Practice Area part, please kindly correct it?</w:t>
      </w:r>
    </w:p>
    <w:p>
      <w:pPr>
        <w:keepNext w:val="0"/>
        <w:keepLines w:val="0"/>
        <w:pageBreakBefore w:val="0"/>
        <w:widowControl/>
        <w:numPr>
          <w:ilvl w:val="0"/>
          <w:numId w:val="1"/>
        </w:numPr>
        <w:kinsoku/>
        <w:wordWrap/>
        <w:overflowPunct/>
        <w:topLinePunct w:val="0"/>
        <w:autoSpaceDE/>
        <w:autoSpaceDN/>
        <w:bidi w:val="0"/>
        <w:adjustRightInd/>
        <w:snapToGrid/>
        <w:spacing w:after="120" w:line="360" w:lineRule="auto"/>
        <w:ind w:left="425" w:hanging="425"/>
        <w:rPr>
          <w:rFonts w:hint="default" w:ascii="Times New Roman" w:hAnsi="Times New Roman" w:cs="Times New Roman"/>
          <w:sz w:val="24"/>
          <w:szCs w:val="24"/>
          <w:highlight w:val="none"/>
          <w:lang w:val="en-US"/>
        </w:rPr>
      </w:pPr>
      <w:r>
        <w:rPr>
          <w:rFonts w:hint="default" w:ascii="Times New Roman" w:hAnsi="Times New Roman" w:cs="Times New Roman"/>
          <w:sz w:val="24"/>
          <w:szCs w:val="24"/>
          <w:highlight w:val="none"/>
          <w:lang w:val="en-US"/>
        </w:rPr>
        <w:t>On the Contact part of the page under the Practice Area title please change “Intellectual Properties” to “Intellectual Property”</w:t>
      </w:r>
    </w:p>
    <w:p>
      <w:pPr>
        <w:keepNext w:val="0"/>
        <w:keepLines w:val="0"/>
        <w:pageBreakBefore w:val="0"/>
        <w:widowControl/>
        <w:numPr>
          <w:ilvl w:val="0"/>
          <w:numId w:val="1"/>
        </w:numPr>
        <w:kinsoku/>
        <w:wordWrap/>
        <w:overflowPunct/>
        <w:topLinePunct w:val="0"/>
        <w:autoSpaceDE/>
        <w:autoSpaceDN/>
        <w:bidi w:val="0"/>
        <w:adjustRightInd/>
        <w:snapToGrid/>
        <w:spacing w:after="120" w:line="360" w:lineRule="auto"/>
        <w:ind w:left="425" w:hanging="425"/>
        <w:rPr>
          <w:rFonts w:hint="default" w:ascii="Times New Roman" w:hAnsi="Times New Roman" w:cs="Times New Roman"/>
          <w:sz w:val="24"/>
          <w:szCs w:val="24"/>
          <w:highlight w:val="none"/>
          <w:lang w:val="en-US"/>
        </w:rPr>
      </w:pPr>
      <w:r>
        <w:rPr>
          <w:rFonts w:ascii="Times New Roman" w:hAnsi="Times New Roman" w:eastAsia="SimSun" w:cs="Times New Roman"/>
          <w:sz w:val="24"/>
          <w:szCs w:val="24"/>
          <w:highlight w:val="none"/>
        </w:rPr>
        <w:t>While the mobile version works, the Quick links, Principal Attorney, Practice Area options found on the desktop version of the page are not working.</w:t>
      </w:r>
    </w:p>
    <w:p>
      <w:pPr>
        <w:keepNext w:val="0"/>
        <w:keepLines w:val="0"/>
        <w:pageBreakBefore w:val="0"/>
        <w:widowControl/>
        <w:numPr>
          <w:ilvl w:val="0"/>
          <w:numId w:val="1"/>
        </w:numPr>
        <w:kinsoku/>
        <w:wordWrap/>
        <w:overflowPunct/>
        <w:topLinePunct w:val="0"/>
        <w:autoSpaceDE/>
        <w:autoSpaceDN/>
        <w:bidi w:val="0"/>
        <w:adjustRightInd/>
        <w:snapToGrid/>
        <w:spacing w:after="120" w:line="360" w:lineRule="auto"/>
        <w:ind w:left="425" w:hanging="425"/>
        <w:rPr>
          <w:rFonts w:hint="default" w:ascii="Times New Roman" w:hAnsi="Times New Roman" w:eastAsia="SimSun" w:cs="Times New Roman"/>
          <w:sz w:val="24"/>
          <w:szCs w:val="24"/>
          <w:highlight w:val="none"/>
          <w:lang w:val="en-US"/>
        </w:rPr>
      </w:pPr>
      <w:r>
        <w:rPr>
          <w:rFonts w:ascii="Times New Roman" w:hAnsi="Times New Roman" w:eastAsia="SimSun" w:cs="Times New Roman"/>
          <w:sz w:val="24"/>
          <w:szCs w:val="24"/>
          <w:highlight w:val="none"/>
        </w:rPr>
        <w:t>There is a white blank space at the end of the page on the "Contact" menu of the desktop version of the page. Please correct it?</w:t>
      </w:r>
    </w:p>
    <w:p>
      <w:pPr>
        <w:keepNext w:val="0"/>
        <w:keepLines w:val="0"/>
        <w:pageBreakBefore w:val="0"/>
        <w:widowControl/>
        <w:numPr>
          <w:ilvl w:val="0"/>
          <w:numId w:val="1"/>
        </w:numPr>
        <w:kinsoku/>
        <w:wordWrap/>
        <w:overflowPunct/>
        <w:topLinePunct w:val="0"/>
        <w:autoSpaceDE/>
        <w:autoSpaceDN/>
        <w:bidi w:val="0"/>
        <w:adjustRightInd/>
        <w:snapToGrid/>
        <w:spacing w:after="120" w:line="360" w:lineRule="auto"/>
        <w:ind w:left="425" w:hanging="425"/>
        <w:rPr>
          <w:rFonts w:ascii="Times New Roman" w:hAnsi="Times New Roman" w:eastAsia="SimSun" w:cs="Times New Roman"/>
          <w:sz w:val="24"/>
          <w:szCs w:val="24"/>
          <w:highlight w:val="none"/>
        </w:rPr>
      </w:pPr>
      <w:r>
        <w:rPr>
          <w:rFonts w:ascii="Times New Roman" w:hAnsi="Times New Roman" w:eastAsia="SimSun" w:cs="Times New Roman"/>
          <w:sz w:val="24"/>
          <w:szCs w:val="24"/>
          <w:highlight w:val="none"/>
        </w:rPr>
        <w:t>Please add Getnet Yawkal Law Office and change the year to 2023 in the Copyright section, as shown below. </w:t>
      </w:r>
    </w:p>
    <w:p>
      <w:pPr>
        <w:keepNext w:val="0"/>
        <w:keepLines w:val="0"/>
        <w:pageBreakBefore w:val="0"/>
        <w:widowControl/>
        <w:kinsoku/>
        <w:wordWrap/>
        <w:overflowPunct/>
        <w:topLinePunct w:val="0"/>
        <w:autoSpaceDE/>
        <w:autoSpaceDN/>
        <w:bidi w:val="0"/>
        <w:adjustRightInd/>
        <w:snapToGrid/>
        <w:spacing w:after="120" w:line="360" w:lineRule="auto"/>
        <w:ind w:firstLine="480" w:firstLineChars="200"/>
        <w:rPr>
          <w:rFonts w:hint="default" w:ascii="Times New Roman" w:hAnsi="Times New Roman" w:cs="Times New Roman"/>
          <w:sz w:val="24"/>
          <w:szCs w:val="24"/>
          <w:highlight w:val="none"/>
          <w:lang w:val="en-US"/>
        </w:rPr>
      </w:pPr>
      <w:r>
        <w:rPr>
          <w:rFonts w:hint="default" w:ascii="Times New Roman" w:hAnsi="Times New Roman" w:cs="Times New Roman"/>
          <w:sz w:val="24"/>
          <w:szCs w:val="24"/>
          <w:highlight w:val="none"/>
          <w:lang w:val="en-US"/>
        </w:rPr>
        <w:t>All Rights Reserved @ 2023 Getnet Yawkal Law Office</w:t>
      </w:r>
    </w:p>
    <w:p>
      <w:pPr>
        <w:keepNext w:val="0"/>
        <w:keepLines w:val="0"/>
        <w:pageBreakBefore w:val="0"/>
        <w:widowControl/>
        <w:kinsoku/>
        <w:wordWrap/>
        <w:overflowPunct/>
        <w:topLinePunct w:val="0"/>
        <w:autoSpaceDE/>
        <w:autoSpaceDN/>
        <w:bidi w:val="0"/>
        <w:adjustRightInd/>
        <w:snapToGrid/>
        <w:spacing w:after="120" w:line="360" w:lineRule="auto"/>
        <w:rPr>
          <w:rFonts w:hint="default" w:ascii="Times New Roman" w:hAnsi="Times New Roman" w:cs="Times New Roman"/>
          <w:sz w:val="24"/>
          <w:szCs w:val="24"/>
          <w:lang w:val="en-US"/>
        </w:rPr>
      </w:pPr>
    </w:p>
    <w:sectPr>
      <w:pgSz w:w="11906" w:h="16838"/>
      <w:pgMar w:top="1440" w:right="1800" w:bottom="1440" w:left="1800" w:header="720" w:footer="720" w:gutter="0"/>
      <w:cols w:space="720" w:num="1"/>
      <w:docGrid w:linePitch="360"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Getnet Yawkal" w:date="2022-12-27T09:54:27Z" w:initials="">
    <w:p w14:paraId="05871105">
      <w:pPr>
        <w:pStyle w:val="6"/>
        <w:rPr>
          <w:rFonts w:hint="default" w:ascii="Times New Roman" w:hAnsi="Times New Roman" w:cs="Times New Roman"/>
          <w:lang w:val="en-US"/>
        </w:rPr>
      </w:pPr>
      <w:r>
        <w:rPr>
          <w:rFonts w:hint="default" w:ascii="Times New Roman" w:hAnsi="Times New Roman" w:eastAsia="SimSun" w:cs="Times New Roman"/>
          <w:sz w:val="24"/>
          <w:szCs w:val="24"/>
        </w:rPr>
        <w:t>Thank you for incorporating the shadow part into the logo. But, please make the phrase "Business Acumen" black in the logo. It used to be black, but it's now brown. The brown color is making it invisible for reading; thus, could you please change it to black?</w:t>
      </w:r>
    </w:p>
  </w:comment>
  <w:comment w:id="1" w:author="Getnet Yawkal" w:date="2022-12-27T09:51:48Z" w:initials="">
    <w:p w14:paraId="5A0D4BF2">
      <w:pPr>
        <w:pStyle w:val="6"/>
        <w:rPr>
          <w:rFonts w:hint="default"/>
          <w:lang w:val="en-US"/>
        </w:rPr>
      </w:pPr>
      <w:r>
        <w:rPr>
          <w:rFonts w:hint="default" w:ascii="Times New Roman" w:hAnsi="Times New Roman" w:eastAsia="SimSun" w:cs="Times New Roman"/>
          <w:sz w:val="24"/>
          <w:szCs w:val="24"/>
        </w:rPr>
        <w:t>This one is new for me, but I like it on the home page. However, the grammar must be consistent with that found on the Who We Are page</w:t>
      </w:r>
      <w:r>
        <w:rPr>
          <w:rFonts w:ascii="SimSun" w:hAnsi="SimSun" w:eastAsia="SimSun" w:cs="SimSun"/>
          <w:sz w:val="24"/>
          <w:szCs w:val="24"/>
        </w:rPr>
        <w:t>.</w:t>
      </w:r>
    </w:p>
  </w:comment>
  <w:comment w:id="2" w:author="Getnet Yawkal" w:date="2022-12-27T09:53:14Z" w:initials="">
    <w:p w14:paraId="5F8E6418">
      <w:pPr>
        <w:pStyle w:val="6"/>
        <w:rPr>
          <w:rFonts w:hint="default"/>
          <w:lang w:val="en-US"/>
        </w:rPr>
      </w:pPr>
      <w:r>
        <w:rPr>
          <w:rFonts w:hint="default"/>
          <w:lang w:val="en-US"/>
        </w:rPr>
        <w:t>Please kindly change the comas to dots. So as to make it uniform with the logo.</w:t>
      </w:r>
    </w:p>
  </w:comment>
  <w:comment w:id="3" w:author="Getnet Yawkal" w:date="2022-12-27T09:58:49Z" w:initials="">
    <w:p w14:paraId="24A33C58">
      <w:pPr>
        <w:pStyle w:val="6"/>
        <w:rPr>
          <w:rFonts w:hint="default" w:ascii="Times New Roman" w:hAnsi="Times New Roman" w:cs="Times New Roman"/>
        </w:rPr>
      </w:pPr>
      <w:r>
        <w:rPr>
          <w:rFonts w:hint="default" w:ascii="Times New Roman" w:hAnsi="Times New Roman" w:eastAsia="SimSun" w:cs="Times New Roman"/>
          <w:sz w:val="24"/>
          <w:szCs w:val="24"/>
        </w:rPr>
        <w:t>Can you correct the logo on the "Who We Are" page as well? The logo lacks a shadow. It is good to make the logo uniform on all pages.</w:t>
      </w:r>
    </w:p>
  </w:comment>
  <w:comment w:id="4" w:author="Getnet Yawkal" w:date="2022-12-27T10:00:45Z" w:initials="">
    <w:p w14:paraId="66BA6B3C">
      <w:pPr>
        <w:pStyle w:val="6"/>
      </w:pPr>
      <w:r>
        <w:rPr>
          <w:rFonts w:hint="default"/>
          <w:lang w:val="en-US"/>
        </w:rPr>
        <w:t>Please kindly change the commas to dots, so as to make it uniform with the logo.</w:t>
      </w:r>
    </w:p>
  </w:comment>
  <w:comment w:id="5" w:author="Getnet Yawkal" w:date="2022-12-27T10:03:19Z" w:initials="">
    <w:p w14:paraId="79765D54">
      <w:pPr>
        <w:pStyle w:val="6"/>
        <w:rPr>
          <w:rFonts w:hint="default"/>
          <w:lang w:val="en-US"/>
        </w:rPr>
      </w:pPr>
      <w:r>
        <w:rPr>
          <w:rFonts w:hint="default"/>
          <w:lang w:val="en-US"/>
        </w:rPr>
        <w:t>Needs a gap here.</w:t>
      </w:r>
    </w:p>
  </w:comment>
  <w:comment w:id="6" w:author="Getnet Yawkal" w:date="2022-12-27T10:27:53Z" w:initials="">
    <w:p w14:paraId="6DE133AD">
      <w:pPr>
        <w:pStyle w:val="6"/>
        <w:rPr>
          <w:rFonts w:hint="default" w:ascii="Times New Roman" w:hAnsi="Times New Roman" w:cs="Times New Roman"/>
          <w:lang w:val="en-US"/>
        </w:rPr>
      </w:pPr>
      <w:r>
        <w:rPr>
          <w:rFonts w:hint="default" w:ascii="Times New Roman" w:hAnsi="Times New Roman" w:eastAsia="SimSun" w:cs="Times New Roman"/>
          <w:sz w:val="24"/>
          <w:szCs w:val="24"/>
        </w:rPr>
        <w:t>I will send you the logo of the Federal A</w:t>
      </w:r>
      <w:r>
        <w:rPr>
          <w:rFonts w:hint="default" w:ascii="Times New Roman" w:hAnsi="Times New Roman" w:eastAsia="SimSun" w:cs="Times New Roman"/>
          <w:sz w:val="24"/>
          <w:szCs w:val="24"/>
          <w:lang w:val="en-US"/>
        </w:rPr>
        <w:t>dvocate</w:t>
      </w:r>
      <w:r>
        <w:rPr>
          <w:rFonts w:hint="default" w:ascii="Times New Roman" w:hAnsi="Times New Roman" w:eastAsia="SimSun" w:cs="Times New Roman"/>
          <w:sz w:val="24"/>
          <w:szCs w:val="24"/>
        </w:rPr>
        <w:t>s</w:t>
      </w:r>
      <w:r>
        <w:rPr>
          <w:rFonts w:hint="default" w:ascii="Times New Roman" w:hAnsi="Times New Roman" w:eastAsia="SimSun" w:cs="Times New Roman"/>
          <w:sz w:val="24"/>
          <w:szCs w:val="24"/>
          <w:lang w:val="en-US"/>
        </w:rPr>
        <w:t>’</w:t>
      </w:r>
      <w:r>
        <w:rPr>
          <w:rFonts w:hint="default" w:ascii="Times New Roman" w:hAnsi="Times New Roman" w:eastAsia="SimSun" w:cs="Times New Roman"/>
          <w:sz w:val="24"/>
          <w:szCs w:val="24"/>
        </w:rPr>
        <w:t xml:space="preserve"> Association via email. Could you please include that on the page as well?</w:t>
      </w:r>
    </w:p>
  </w:comment>
  <w:comment w:id="7" w:author="Getnet Yawkal" w:date="2022-12-27T10:28:43Z" w:initials="">
    <w:p w14:paraId="203F06AD">
      <w:pPr>
        <w:pStyle w:val="6"/>
        <w:rPr>
          <w:rFonts w:hint="default"/>
          <w:lang w:val="en-US"/>
        </w:rPr>
      </w:pPr>
      <w:r>
        <w:rPr>
          <w:rFonts w:hint="default"/>
          <w:lang w:val="en-US"/>
        </w:rPr>
        <w:t>Please change the “Intellectual Properties” to “Intellectual Property”</w:t>
      </w:r>
    </w:p>
  </w:comment>
  <w:comment w:id="8" w:author="Getnet Yawkal" w:date="2022-12-27T10:34:19Z" w:initials="">
    <w:p w14:paraId="498E3918">
      <w:pPr>
        <w:pStyle w:val="6"/>
        <w:rPr>
          <w:rFonts w:hint="default" w:ascii="Times New Roman" w:hAnsi="Times New Roman" w:cs="Times New Roman"/>
          <w:lang w:val="en-US"/>
        </w:rPr>
      </w:pPr>
      <w:r>
        <w:rPr>
          <w:rFonts w:hint="default" w:ascii="Times New Roman" w:hAnsi="Times New Roman" w:eastAsia="SimSun" w:cs="Times New Roman"/>
          <w:sz w:val="24"/>
          <w:szCs w:val="24"/>
        </w:rPr>
        <w:t>This part shall only be visible on the "discover more" option and shall not be repeated on the main menu. If repeated on the main menu, it will create a duplication. Please see the deletion thereof below.</w:t>
      </w:r>
      <w:r>
        <w:rPr>
          <w:rFonts w:hint="default" w:ascii="Times New Roman" w:hAnsi="Times New Roman" w:eastAsia="SimSun" w:cs="Times New Roman"/>
          <w:sz w:val="24"/>
          <w:szCs w:val="24"/>
          <w:lang w:val="en-US"/>
        </w:rPr>
        <w:t xml:space="preserve"> Please note that t</w:t>
      </w:r>
      <w:r>
        <w:rPr>
          <w:rFonts w:hint="default" w:ascii="Times New Roman" w:hAnsi="Times New Roman" w:cs="Times New Roman"/>
          <w:lang w:val="en-US"/>
        </w:rPr>
        <w:t>his part was done correctly the last time.</w:t>
      </w:r>
    </w:p>
  </w:comment>
  <w:comment w:id="9" w:author="Getnet Yawkal" w:date="2022-12-27T10:47:28Z" w:initials="">
    <w:p w14:paraId="59F72415">
      <w:pPr>
        <w:pStyle w:val="6"/>
        <w:rPr>
          <w:rFonts w:hint="default"/>
          <w:lang w:val="en-US"/>
        </w:rPr>
      </w:pPr>
      <w:r>
        <w:rPr>
          <w:rFonts w:hint="default"/>
          <w:lang w:val="en-US"/>
        </w:rPr>
        <w:t>Change “Though-out” to “Through”</w:t>
      </w:r>
    </w:p>
  </w:comment>
  <w:comment w:id="10" w:author="Getnet Yawkal" w:date="2022-12-27T10:48:35Z" w:initials="">
    <w:p w14:paraId="4BB26C5E">
      <w:pPr>
        <w:pStyle w:val="6"/>
        <w:rPr>
          <w:rFonts w:hint="default"/>
          <w:lang w:val="en-US"/>
        </w:rPr>
      </w:pPr>
      <w:r>
        <w:rPr>
          <w:rFonts w:hint="default"/>
          <w:lang w:val="en-US"/>
        </w:rPr>
        <w:t>Add comma</w:t>
      </w:r>
    </w:p>
  </w:comment>
  <w:comment w:id="11" w:author="Getnet Yawkal" w:date="2022-12-27T10:48:46Z" w:initials="">
    <w:p w14:paraId="5A32120B">
      <w:pPr>
        <w:pStyle w:val="6"/>
        <w:rPr>
          <w:rFonts w:hint="default"/>
          <w:lang w:val="en-US"/>
        </w:rPr>
      </w:pPr>
      <w:r>
        <w:rPr>
          <w:rFonts w:hint="default"/>
          <w:lang w:val="en-US"/>
        </w:rPr>
        <w:t>Add “a”</w:t>
      </w:r>
    </w:p>
  </w:comment>
  <w:comment w:id="12" w:author="Getnet Yawkal" w:date="2022-12-27T10:48:58Z" w:initials="">
    <w:p w14:paraId="27961796">
      <w:pPr>
        <w:pStyle w:val="6"/>
        <w:rPr>
          <w:rFonts w:hint="default"/>
          <w:lang w:val="en-US"/>
        </w:rPr>
      </w:pPr>
      <w:r>
        <w:rPr>
          <w:rFonts w:hint="default"/>
          <w:lang w:val="en-US"/>
        </w:rPr>
        <w:t>Delete “strategic”</w:t>
      </w:r>
    </w:p>
  </w:comment>
  <w:comment w:id="13" w:author="Getnet Yawkal" w:date="2022-12-27T10:47:13Z" w:initials="">
    <w:p w14:paraId="6AAE4200">
      <w:pPr>
        <w:pStyle w:val="6"/>
        <w:rPr>
          <w:rFonts w:hint="default"/>
          <w:lang w:val="en-US"/>
        </w:rPr>
      </w:pPr>
      <w:r>
        <w:rPr>
          <w:rFonts w:hint="default"/>
          <w:lang w:val="en-US"/>
        </w:rPr>
        <w:t>Change “Who” to “that”</w:t>
      </w:r>
    </w:p>
  </w:comment>
  <w:comment w:id="14" w:author="Getnet Yawkal" w:date="2022-12-27T10:46:52Z" w:initials="">
    <w:p w14:paraId="52144351">
      <w:pPr>
        <w:pStyle w:val="6"/>
        <w:rPr>
          <w:rFonts w:hint="default"/>
          <w:lang w:val="en-US"/>
        </w:rPr>
      </w:pPr>
      <w:r>
        <w:rPr>
          <w:rFonts w:hint="default"/>
          <w:lang w:val="en-US"/>
        </w:rPr>
        <w:t>Change “Intellectual Properties” to “Intellectual Property”</w:t>
      </w:r>
    </w:p>
  </w:comment>
  <w:comment w:id="15" w:author="Getnet Yawkal" w:date="2022-12-27T10:46:29Z" w:initials="">
    <w:p w14:paraId="6D2C69B9">
      <w:pPr>
        <w:pStyle w:val="6"/>
        <w:rPr>
          <w:rFonts w:hint="default"/>
          <w:lang w:val="en-US"/>
        </w:rPr>
      </w:pPr>
      <w:r>
        <w:rPr>
          <w:rFonts w:hint="default"/>
          <w:lang w:val="en-US"/>
        </w:rPr>
        <w:t>Delet “a”</w:t>
      </w:r>
    </w:p>
  </w:comment>
  <w:comment w:id="16" w:author="Getnet Yawkal" w:date="2022-12-27T10:45:39Z" w:initials="">
    <w:p w14:paraId="32070121">
      <w:pPr>
        <w:pStyle w:val="6"/>
        <w:rPr>
          <w:rFonts w:hint="default" w:ascii="Times New Roman" w:hAnsi="Times New Roman" w:cs="Times New Roman"/>
          <w:lang w:val="en-US"/>
        </w:rPr>
      </w:pPr>
      <w:r>
        <w:rPr>
          <w:rFonts w:hint="default" w:ascii="Times New Roman" w:hAnsi="Times New Roman" w:eastAsia="SimSun" w:cs="Times New Roman"/>
          <w:sz w:val="24"/>
          <w:szCs w:val="24"/>
        </w:rPr>
        <w:t>This part was written twice on the page; hence, as shown below, one must be omitted.</w:t>
      </w:r>
    </w:p>
  </w:comment>
  <w:comment w:id="17" w:author="Getnet Yawkal" w:date="2022-12-27T10:54:13Z" w:initials="">
    <w:p w14:paraId="2F7E41F4">
      <w:pPr>
        <w:pStyle w:val="6"/>
      </w:pPr>
      <w:r>
        <w:rPr>
          <w:rFonts w:hint="default" w:ascii="Times New Roman" w:hAnsi="Times New Roman" w:eastAsia="SimSun" w:cs="Times New Roman"/>
          <w:sz w:val="24"/>
          <w:szCs w:val="24"/>
        </w:rPr>
        <w:t>This part shall only be visible on the "discover more" option and shall not be repeated on the main menu. If repeated on the main menu, it will create a duplication. Please see the deletion thereof below.</w:t>
      </w:r>
      <w:r>
        <w:rPr>
          <w:rFonts w:hint="default" w:ascii="Times New Roman" w:hAnsi="Times New Roman" w:eastAsia="SimSun" w:cs="Times New Roman"/>
          <w:sz w:val="24"/>
          <w:szCs w:val="24"/>
          <w:lang w:val="en-US"/>
        </w:rPr>
        <w:t xml:space="preserve"> Please note that t</w:t>
      </w:r>
      <w:r>
        <w:rPr>
          <w:rFonts w:hint="default" w:ascii="Times New Roman" w:hAnsi="Times New Roman" w:cs="Times New Roman"/>
          <w:lang w:val="en-US"/>
        </w:rPr>
        <w:t>his part was done correctly the last time.</w:t>
      </w:r>
    </w:p>
  </w:comment>
  <w:comment w:id="18" w:author="Getnet Yawkal" w:date="2022-12-27T10:58:02Z" w:initials="">
    <w:p w14:paraId="35003F5C">
      <w:pPr>
        <w:pStyle w:val="6"/>
        <w:rPr>
          <w:rFonts w:hint="default"/>
          <w:lang w:val="en-US"/>
        </w:rPr>
      </w:pPr>
      <w:r>
        <w:rPr>
          <w:rFonts w:hint="default"/>
          <w:lang w:val="en-US"/>
        </w:rPr>
        <w:t>Please delete this part?</w:t>
      </w:r>
    </w:p>
  </w:comment>
  <w:comment w:id="19" w:author="Getnet Yawkal" w:date="2022-12-27T11:01:26Z" w:initials="">
    <w:p w14:paraId="45E2184E">
      <w:pPr>
        <w:pStyle w:val="6"/>
        <w:rPr>
          <w:rFonts w:hint="default"/>
          <w:lang w:val="en-US"/>
        </w:rPr>
      </w:pPr>
      <w:r>
        <w:rPr>
          <w:rFonts w:hint="default"/>
          <w:lang w:val="en-US"/>
        </w:rPr>
        <w:t>Please amend it this way?</w:t>
      </w:r>
    </w:p>
  </w:comment>
  <w:comment w:id="20" w:author="Getnet Yawkal" w:date="2022-12-27T11:04:40Z" w:initials="">
    <w:p w14:paraId="1C3B0A1D">
      <w:pPr>
        <w:pStyle w:val="6"/>
        <w:rPr>
          <w:rFonts w:hint="default"/>
          <w:lang w:val="en-US"/>
        </w:rPr>
      </w:pPr>
      <w:r>
        <w:rPr>
          <w:rFonts w:hint="default"/>
          <w:lang w:val="en-US"/>
        </w:rPr>
        <w:t>Please add this one?</w:t>
      </w:r>
    </w:p>
  </w:comment>
  <w:comment w:id="21" w:author="Getnet Yawkal" w:date="2022-12-27T11:06:10Z" w:initials="">
    <w:p w14:paraId="5F8E3864">
      <w:pPr>
        <w:pStyle w:val="6"/>
        <w:rPr>
          <w:rFonts w:hint="default"/>
          <w:lang w:val="en-US"/>
        </w:rPr>
      </w:pPr>
      <w:r>
        <w:rPr>
          <w:rFonts w:hint="default" w:ascii="Times New Roman" w:hAnsi="Times New Roman" w:eastAsia="SimSun" w:cs="Times New Roman"/>
          <w:sz w:val="24"/>
          <w:szCs w:val="24"/>
        </w:rPr>
        <w:t>This part shall only be visible on the "discover more" option and shall not be repeated on the main menu. If repeated on the main menu, it will create a duplication. Please see the deletion thereof below.</w:t>
      </w:r>
      <w:r>
        <w:rPr>
          <w:rFonts w:hint="default" w:ascii="Times New Roman" w:hAnsi="Times New Roman" w:eastAsia="SimSun" w:cs="Times New Roman"/>
          <w:sz w:val="24"/>
          <w:szCs w:val="24"/>
          <w:lang w:val="en-US"/>
        </w:rPr>
        <w:t xml:space="preserve"> Please note that t</w:t>
      </w:r>
      <w:r>
        <w:rPr>
          <w:rFonts w:hint="default" w:ascii="Times New Roman" w:hAnsi="Times New Roman" w:cs="Times New Roman"/>
          <w:lang w:val="en-US"/>
        </w:rPr>
        <w:t>his part was done correctly the last time.</w:t>
      </w:r>
      <w:r>
        <w:rPr>
          <w:rFonts w:ascii="SimSun" w:hAnsi="SimSun" w:eastAsia="SimSun" w:cs="SimSun"/>
          <w:sz w:val="24"/>
          <w:szCs w:val="24"/>
        </w:rPr>
        <w:t> </w:t>
      </w:r>
    </w:p>
  </w:comment>
  <w:comment w:id="22" w:author="Getnet Yawkal" w:date="2022-12-27T11:10:08Z" w:initials="">
    <w:p w14:paraId="15D15D8C">
      <w:pPr>
        <w:pStyle w:val="6"/>
        <w:rPr>
          <w:rFonts w:hint="default"/>
          <w:lang w:val="en-US"/>
        </w:rPr>
      </w:pPr>
      <w:r>
        <w:rPr>
          <w:rFonts w:hint="default"/>
          <w:lang w:val="en-US"/>
        </w:rPr>
        <w:t>Please add comma?</w:t>
      </w:r>
    </w:p>
  </w:comment>
  <w:comment w:id="23" w:author="Getnet Yawkal" w:date="2022-12-27T11:10:51Z" w:initials="">
    <w:p w14:paraId="498C7039">
      <w:pPr>
        <w:pStyle w:val="6"/>
        <w:rPr>
          <w:rFonts w:hint="default"/>
          <w:lang w:val="en-US"/>
        </w:rPr>
      </w:pPr>
      <w:r>
        <w:rPr>
          <w:rFonts w:hint="default"/>
          <w:lang w:val="en-US"/>
        </w:rPr>
        <w:t>Change “advises” to “advice”</w:t>
      </w:r>
    </w:p>
  </w:comment>
  <w:comment w:id="24" w:author="Getnet Yawkal" w:date="2022-12-27T11:11:30Z" w:initials="">
    <w:p w14:paraId="762E6D5F">
      <w:pPr>
        <w:pStyle w:val="6"/>
        <w:rPr>
          <w:rFonts w:hint="default"/>
          <w:lang w:val="en-US"/>
        </w:rPr>
      </w:pPr>
      <w:r>
        <w:rPr>
          <w:rFonts w:hint="default"/>
          <w:lang w:val="en-US"/>
        </w:rPr>
        <w:t>Change “merger and acquisition” to “mergers and acquisitions”</w:t>
      </w:r>
    </w:p>
  </w:comment>
  <w:comment w:id="25" w:author="Getnet Yawkal" w:date="2022-12-27T11:12:54Z" w:initials="">
    <w:p w14:paraId="13C833D8">
      <w:pPr>
        <w:pStyle w:val="6"/>
        <w:rPr>
          <w:rFonts w:hint="default"/>
          <w:lang w:val="en-US"/>
        </w:rPr>
      </w:pPr>
      <w:r>
        <w:rPr>
          <w:rFonts w:hint="default"/>
          <w:lang w:val="en-US"/>
        </w:rPr>
        <w:t>Please remove the comma?</w:t>
      </w:r>
    </w:p>
  </w:comment>
  <w:comment w:id="26" w:author="Getnet Yawkal" w:date="2022-12-27T11:16:14Z" w:initials="">
    <w:p w14:paraId="25C605A1">
      <w:pPr>
        <w:pStyle w:val="6"/>
        <w:rPr>
          <w:rFonts w:hint="default"/>
          <w:lang w:val="en-US"/>
        </w:rPr>
      </w:pPr>
      <w:r>
        <w:rPr>
          <w:rFonts w:hint="default"/>
          <w:lang w:val="en-US"/>
        </w:rPr>
        <w:t>Remove “a”</w:t>
      </w:r>
    </w:p>
  </w:comment>
  <w:comment w:id="27" w:author="Getnet Yawkal" w:date="2022-12-27T11:19:20Z" w:initials="">
    <w:p w14:paraId="0C68243A">
      <w:pPr>
        <w:pStyle w:val="6"/>
        <w:rPr>
          <w:rFonts w:hint="default"/>
          <w:lang w:val="en-US"/>
        </w:rPr>
      </w:pPr>
      <w:r>
        <w:rPr>
          <w:rFonts w:hint="default"/>
          <w:lang w:val="en-US"/>
        </w:rPr>
        <w:t>Please include this one?</w:t>
      </w:r>
    </w:p>
  </w:comment>
  <w:comment w:id="28" w:author="Getnet Yawkal" w:date="2022-12-27T11:19:08Z" w:initials="">
    <w:p w14:paraId="170468B2">
      <w:pPr>
        <w:pStyle w:val="6"/>
        <w:rPr>
          <w:rFonts w:hint="default"/>
          <w:lang w:val="en-US"/>
        </w:rPr>
      </w:pPr>
      <w:r>
        <w:rPr>
          <w:rFonts w:hint="default"/>
          <w:lang w:val="en-US"/>
        </w:rPr>
        <w:t>Please amend it this way?</w:t>
      </w:r>
    </w:p>
  </w:comment>
  <w:comment w:id="29" w:author="Getnet Yawkal" w:date="2022-12-27T11:22:12Z" w:initials="">
    <w:p w14:paraId="055B7D69">
      <w:pPr>
        <w:pStyle w:val="6"/>
        <w:rPr>
          <w:rFonts w:hint="default"/>
          <w:lang w:val="en-US"/>
        </w:rPr>
      </w:pPr>
      <w:r>
        <w:rPr>
          <w:rFonts w:hint="default"/>
          <w:lang w:val="en-US"/>
        </w:rPr>
        <w:t>Please use this one on the “discover more” part?</w:t>
      </w:r>
    </w:p>
  </w:comment>
  <w:comment w:id="30" w:author="Getnet Yawkal" w:date="2022-12-27T11:23:01Z" w:initials="">
    <w:p w14:paraId="58834E90">
      <w:pPr>
        <w:pStyle w:val="6"/>
        <w:rPr>
          <w:rFonts w:hint="default"/>
          <w:lang w:val="en-US"/>
        </w:rPr>
      </w:pPr>
      <w:r>
        <w:rPr>
          <w:rFonts w:hint="default"/>
          <w:lang w:val="en-US"/>
        </w:rPr>
        <w:t>Please make it one fullstop.</w:t>
      </w:r>
    </w:p>
  </w:comment>
  <w:comment w:id="31" w:author="Getnet Yawkal" w:date="2022-12-27T11:28:15Z" w:initials="">
    <w:p w14:paraId="18352FE6">
      <w:pPr>
        <w:pStyle w:val="6"/>
        <w:rPr>
          <w:rFonts w:hint="default"/>
          <w:lang w:val="en-US"/>
        </w:rPr>
      </w:pPr>
      <w:r>
        <w:rPr>
          <w:rFonts w:hint="default"/>
          <w:lang w:val="en-US"/>
        </w:rPr>
        <w:t>Please delete “arbitrator” and replace it with  “arbitral”</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05871105" w15:done="0"/>
  <w15:commentEx w15:paraId="5A0D4BF2" w15:done="0"/>
  <w15:commentEx w15:paraId="5F8E6418" w15:done="0"/>
  <w15:commentEx w15:paraId="24A33C58" w15:done="0"/>
  <w15:commentEx w15:paraId="66BA6B3C" w15:done="0"/>
  <w15:commentEx w15:paraId="79765D54" w15:done="0"/>
  <w15:commentEx w15:paraId="6DE133AD" w15:done="0"/>
  <w15:commentEx w15:paraId="203F06AD" w15:done="0"/>
  <w15:commentEx w15:paraId="498E3918" w15:done="0"/>
  <w15:commentEx w15:paraId="59F72415" w15:done="0"/>
  <w15:commentEx w15:paraId="4BB26C5E" w15:done="0"/>
  <w15:commentEx w15:paraId="5A32120B" w15:done="0"/>
  <w15:commentEx w15:paraId="27961796" w15:done="0"/>
  <w15:commentEx w15:paraId="6AAE4200" w15:done="0"/>
  <w15:commentEx w15:paraId="52144351" w15:done="0"/>
  <w15:commentEx w15:paraId="6D2C69B9" w15:done="0"/>
  <w15:commentEx w15:paraId="32070121" w15:done="0"/>
  <w15:commentEx w15:paraId="2F7E41F4" w15:done="0"/>
  <w15:commentEx w15:paraId="35003F5C" w15:done="0"/>
  <w15:commentEx w15:paraId="45E2184E" w15:done="0"/>
  <w15:commentEx w15:paraId="1C3B0A1D" w15:done="0"/>
  <w15:commentEx w15:paraId="5F8E3864" w15:done="0"/>
  <w15:commentEx w15:paraId="15D15D8C" w15:done="0"/>
  <w15:commentEx w15:paraId="498C7039" w15:done="0"/>
  <w15:commentEx w15:paraId="762E6D5F" w15:done="0" w15:paraIdParent="498C7039"/>
  <w15:commentEx w15:paraId="13C833D8" w15:done="0"/>
  <w15:commentEx w15:paraId="25C605A1" w15:done="0"/>
  <w15:commentEx w15:paraId="0C68243A" w15:done="0"/>
  <w15:commentEx w15:paraId="170468B2" w15:done="0"/>
  <w15:commentEx w15:paraId="055B7D69" w15:done="0"/>
  <w15:commentEx w15:paraId="58834E90" w15:done="0"/>
  <w15:commentEx w15:paraId="18352FE6"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auto"/>
    <w:pitch w:val="default"/>
    <w:sig w:usb0="E1002EFF" w:usb1="C000605B" w:usb2="00000029" w:usb3="00000000" w:csb0="200101FF" w:csb1="20280000"/>
  </w:font>
  <w:font w:name="Microsoft YaHei">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8508228"/>
    <w:multiLevelType w:val="singleLevel"/>
    <w:tmpl w:val="68508228"/>
    <w:lvl w:ilvl="0" w:tentative="0">
      <w:start w:val="1"/>
      <w:numFmt w:val="decimal"/>
      <w:lvlText w:val="%1."/>
      <w:lvlJc w:val="left"/>
      <w:pPr>
        <w:tabs>
          <w:tab w:val="left" w:pos="425"/>
        </w:tabs>
        <w:ind w:left="425" w:leftChars="0" w:hanging="425" w:firstLineChars="0"/>
      </w:pPr>
      <w:rPr>
        <w:rFonts w:hint="default"/>
      </w:r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Getnet Yawkal">
    <w15:presenceInfo w15:providerId="WPS Office" w15:userId="343601300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7"/>
  <w:embedSystemFonts/>
  <w:bordersDoNotSurroundHeader w:val="0"/>
  <w:bordersDoNotSurroundFooter w:val="0"/>
  <w:trackRevisions w:val="1"/>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285092E"/>
    <w:rsid w:val="01D224E3"/>
    <w:rsid w:val="026830E1"/>
    <w:rsid w:val="02F6246A"/>
    <w:rsid w:val="02FE20CD"/>
    <w:rsid w:val="09530397"/>
    <w:rsid w:val="0E34789C"/>
    <w:rsid w:val="0EAA12D3"/>
    <w:rsid w:val="0FD90835"/>
    <w:rsid w:val="137F7259"/>
    <w:rsid w:val="162B4B8F"/>
    <w:rsid w:val="1B351FB1"/>
    <w:rsid w:val="1E6135F5"/>
    <w:rsid w:val="1F2C614A"/>
    <w:rsid w:val="1F940CAE"/>
    <w:rsid w:val="29FF1AC6"/>
    <w:rsid w:val="2A64235B"/>
    <w:rsid w:val="2BB76A1B"/>
    <w:rsid w:val="2CB33226"/>
    <w:rsid w:val="2E265A9E"/>
    <w:rsid w:val="30C075D9"/>
    <w:rsid w:val="362F4614"/>
    <w:rsid w:val="393D4551"/>
    <w:rsid w:val="39A53E74"/>
    <w:rsid w:val="3B0B5616"/>
    <w:rsid w:val="3CE15AE9"/>
    <w:rsid w:val="4285092E"/>
    <w:rsid w:val="42EB6BA2"/>
    <w:rsid w:val="460C5AC3"/>
    <w:rsid w:val="4AD435EB"/>
    <w:rsid w:val="4F08258D"/>
    <w:rsid w:val="4FDB7228"/>
    <w:rsid w:val="536D4458"/>
    <w:rsid w:val="60F93574"/>
    <w:rsid w:val="63BA086D"/>
    <w:rsid w:val="67E32242"/>
    <w:rsid w:val="6A0347D3"/>
    <w:rsid w:val="6A8E5640"/>
    <w:rsid w:val="70673C0D"/>
    <w:rsid w:val="7586109E"/>
    <w:rsid w:val="76CA18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5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4">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6">
    <w:name w:val="annotation text"/>
    <w:basedOn w:val="1"/>
    <w:uiPriority w:val="0"/>
    <w:pPr>
      <w:jc w:val="left"/>
    </w:pPr>
  </w:style>
  <w:style w:type="character" w:styleId="7">
    <w:name w:val="Hyperlink"/>
    <w:basedOn w:val="4"/>
    <w:qFormat/>
    <w:uiPriority w:val="0"/>
    <w:rPr>
      <w:color w:val="0000FF"/>
      <w:u w:val="single"/>
    </w:rPr>
  </w:style>
  <w:style w:type="paragraph" w:styleId="8">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table" w:styleId="9">
    <w:name w:val="Table Grid"/>
    <w:basedOn w:val="5"/>
    <w:qFormat/>
    <w:uiPriority w:val="59"/>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8" Type="http://schemas.microsoft.com/office/2011/relationships/people" Target="people.xml"/><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24</TotalTime>
  <ScaleCrop>false</ScaleCrop>
  <LinksUpToDate>false</LinksUpToDate>
  <CharactersWithSpaces>0</CharactersWithSpaces>
  <Application>WPS Office_11.2.0.11440_F1E327BC-269C-435d-A152-05C5408002CA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2022-04-07T06:53:00Z</dcterms:created>
  <dc:creator>Getnet Yawkal</dc:creator>
  <cp:lastModifiedBy>Getnet Yawkal</cp:lastModifiedBy>
  <cp:lastPrinted>2022-04-07T06:53:00Z</cp:lastPrinted>
  <dcterms:modified xsi:type="dcterms:W3CDTF">2022-12-27T09:42:05Z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1033-11.2.0.11440</vt:lpwstr>
  </property>
  <property fmtid="{D5CDD505-2E9C-101B-9397-08002B2CF9AE}" pid="3" name="ICV">
    <vt:lpwstr>04323C78C1AC44429B35DC5065B1835B</vt:lpwstr>
  </property>
</Properties>
</file>